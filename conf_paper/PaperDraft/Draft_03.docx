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C234" w14:textId="77777777" w:rsidR="009F3046" w:rsidRDefault="00EE2AFC" w:rsidP="009F3046">
      <w:pPr>
        <w:jc w:val="center"/>
        <w:rPr>
          <w:rFonts w:ascii="Palatino" w:hAnsi="Palatino"/>
          <w:sz w:val="28"/>
          <w:szCs w:val="28"/>
        </w:rPr>
      </w:pPr>
      <w:r w:rsidRPr="009F3046">
        <w:rPr>
          <w:rFonts w:ascii="Palatino" w:hAnsi="Palatino"/>
          <w:sz w:val="28"/>
          <w:szCs w:val="28"/>
        </w:rPr>
        <w:t xml:space="preserve">A Hybrid Clustering Pipeline for </w:t>
      </w:r>
    </w:p>
    <w:p w14:paraId="3295B449" w14:textId="14D5A5EF" w:rsidR="003869AC" w:rsidRPr="009F3046" w:rsidRDefault="00754BB5" w:rsidP="009F3046">
      <w:pPr>
        <w:jc w:val="center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t>Mining</w:t>
      </w:r>
      <w:r w:rsidR="00EE2AFC" w:rsidRPr="009F3046">
        <w:rPr>
          <w:rFonts w:ascii="Palatino" w:hAnsi="Palatino"/>
          <w:sz w:val="28"/>
          <w:szCs w:val="28"/>
        </w:rPr>
        <w:t xml:space="preserve"> Local</w:t>
      </w:r>
      <w:r w:rsidR="00A818BF">
        <w:rPr>
          <w:rFonts w:ascii="Palatino" w:hAnsi="Palatino"/>
          <w:sz w:val="28"/>
          <w:szCs w:val="28"/>
        </w:rPr>
        <w:t xml:space="preserve"> </w:t>
      </w:r>
      <w:r w:rsidR="00D95492">
        <w:rPr>
          <w:rFonts w:ascii="Palatino" w:hAnsi="Palatino"/>
          <w:sz w:val="28"/>
          <w:szCs w:val="28"/>
        </w:rPr>
        <w:t>Patterns</w:t>
      </w:r>
      <w:r w:rsidR="00EE2AFC" w:rsidRPr="009F3046">
        <w:rPr>
          <w:rFonts w:ascii="Palatino" w:hAnsi="Palatino"/>
          <w:sz w:val="28"/>
          <w:szCs w:val="28"/>
        </w:rPr>
        <w:t xml:space="preserve"> in 3D Point Cloud</w:t>
      </w:r>
    </w:p>
    <w:p w14:paraId="03127DA4" w14:textId="77777777" w:rsidR="003869AC" w:rsidRDefault="003869AC">
      <w:pPr>
        <w:rPr>
          <w:rFonts w:ascii="Palatino" w:hAnsi="Palatino"/>
          <w:sz w:val="22"/>
          <w:szCs w:val="22"/>
        </w:rPr>
      </w:pPr>
    </w:p>
    <w:p w14:paraId="55499FBB" w14:textId="632F8771" w:rsidR="003869AC" w:rsidRDefault="000E0990" w:rsidP="00E23657">
      <w:pPr>
        <w:jc w:val="center"/>
        <w:rPr>
          <w:ins w:id="0" w:author="Samad, Manar (msamad)" w:date="2020-07-30T14:12:00Z"/>
          <w:rFonts w:ascii="Palatino" w:hAnsi="Palatino"/>
          <w:sz w:val="22"/>
          <w:szCs w:val="22"/>
        </w:rPr>
        <w:pPrChange w:id="1" w:author="Samad, Manar (msamad)" w:date="2020-07-30T14:12:00Z">
          <w:pPr/>
        </w:pPrChange>
      </w:pPr>
      <w:ins w:id="2" w:author="Samad, Manar (msamad)" w:date="2020-07-30T14:12:00Z">
        <w:r>
          <w:rPr>
            <w:rFonts w:ascii="Palatino" w:hAnsi="Palatino"/>
            <w:sz w:val="22"/>
            <w:szCs w:val="22"/>
          </w:rPr>
          <w:t>Rahim Hossain and Manar D. Samad</w:t>
        </w:r>
      </w:ins>
    </w:p>
    <w:p w14:paraId="650FB8BD" w14:textId="64B97532" w:rsidR="000E0990" w:rsidDel="00E23657" w:rsidRDefault="000E0990">
      <w:pPr>
        <w:rPr>
          <w:del w:id="3" w:author="Samad, Manar (msamad)" w:date="2020-07-30T14:13:00Z"/>
          <w:rFonts w:ascii="Palatino" w:hAnsi="Palatino"/>
          <w:sz w:val="22"/>
          <w:szCs w:val="22"/>
        </w:rPr>
      </w:pPr>
    </w:p>
    <w:p w14:paraId="39D1FDA5" w14:textId="7623DADB" w:rsidR="00E23657" w:rsidRDefault="00E23657">
      <w:pPr>
        <w:rPr>
          <w:ins w:id="4" w:author="Samad, Manar (msamad)" w:date="2020-07-30T14:13:00Z"/>
          <w:rFonts w:ascii="Palatino" w:hAnsi="Palatino"/>
          <w:sz w:val="22"/>
          <w:szCs w:val="22"/>
        </w:rPr>
      </w:pPr>
    </w:p>
    <w:p w14:paraId="288B6C70" w14:textId="316BD637" w:rsidR="00A43088" w:rsidRDefault="00151245" w:rsidP="00CC1935">
      <w:pPr>
        <w:jc w:val="both"/>
        <w:rPr>
          <w:rFonts w:ascii="Palatino" w:hAnsi="Palatino"/>
          <w:sz w:val="22"/>
          <w:szCs w:val="22"/>
        </w:rPr>
      </w:pPr>
      <w:r w:rsidRPr="00B83834">
        <w:rPr>
          <w:rFonts w:ascii="Palatino" w:hAnsi="Palatino"/>
          <w:b/>
          <w:bCs/>
          <w:sz w:val="22"/>
          <w:szCs w:val="22"/>
        </w:rPr>
        <w:t xml:space="preserve">Abstract: </w:t>
      </w:r>
      <w:r w:rsidR="006761E2" w:rsidRPr="006761E2">
        <w:rPr>
          <w:rFonts w:ascii="Palatino" w:hAnsi="Palatino"/>
          <w:sz w:val="22"/>
          <w:szCs w:val="22"/>
        </w:rPr>
        <w:t>T</w:t>
      </w:r>
      <w:r w:rsidR="006761E2">
        <w:rPr>
          <w:rFonts w:ascii="Palatino" w:hAnsi="Palatino"/>
          <w:sz w:val="22"/>
          <w:szCs w:val="22"/>
        </w:rPr>
        <w:t xml:space="preserve">hree-dimensional </w:t>
      </w:r>
      <w:r w:rsidR="00830DC3">
        <w:rPr>
          <w:rFonts w:ascii="Palatino" w:hAnsi="Palatino"/>
          <w:sz w:val="22"/>
          <w:szCs w:val="22"/>
        </w:rPr>
        <w:t xml:space="preserve">(3D) </w:t>
      </w:r>
      <w:r w:rsidR="006761E2">
        <w:rPr>
          <w:rFonts w:ascii="Palatino" w:hAnsi="Palatino"/>
          <w:sz w:val="22"/>
          <w:szCs w:val="22"/>
        </w:rPr>
        <w:t>imaging data</w:t>
      </w:r>
      <w:r w:rsidR="00830DC3">
        <w:rPr>
          <w:rFonts w:ascii="Palatino" w:hAnsi="Palatino"/>
          <w:sz w:val="22"/>
          <w:szCs w:val="22"/>
        </w:rPr>
        <w:t xml:space="preserve"> </w:t>
      </w:r>
      <w:r w:rsidR="00D73694">
        <w:rPr>
          <w:rFonts w:ascii="Palatino" w:hAnsi="Palatino"/>
          <w:sz w:val="22"/>
          <w:szCs w:val="22"/>
        </w:rPr>
        <w:t>provide</w:t>
      </w:r>
      <w:r w:rsidR="00F26B69">
        <w:rPr>
          <w:rFonts w:ascii="Palatino" w:hAnsi="Palatino"/>
          <w:sz w:val="22"/>
          <w:szCs w:val="22"/>
        </w:rPr>
        <w:t xml:space="preserve"> detailed geometry of real-word object</w:t>
      </w:r>
      <w:r w:rsidR="00DD19AF">
        <w:rPr>
          <w:rFonts w:ascii="Palatino" w:hAnsi="Palatino"/>
          <w:sz w:val="22"/>
          <w:szCs w:val="22"/>
        </w:rPr>
        <w:t>s</w:t>
      </w:r>
      <w:r w:rsidR="008310CD">
        <w:rPr>
          <w:rFonts w:ascii="Palatino" w:hAnsi="Palatino"/>
          <w:sz w:val="22"/>
          <w:szCs w:val="22"/>
        </w:rPr>
        <w:t xml:space="preserve"> beyond traditional </w:t>
      </w:r>
      <w:r w:rsidR="00DD19AF">
        <w:rPr>
          <w:rFonts w:ascii="Palatino" w:hAnsi="Palatino"/>
          <w:sz w:val="22"/>
          <w:szCs w:val="22"/>
        </w:rPr>
        <w:t xml:space="preserve">2D image texture. </w:t>
      </w:r>
      <w:r w:rsidR="008D6E8A">
        <w:rPr>
          <w:rFonts w:ascii="Palatino" w:hAnsi="Palatino"/>
          <w:sz w:val="22"/>
          <w:szCs w:val="22"/>
        </w:rPr>
        <w:t>The rudimentary form of 3D imaging is point clouds that are distinctly different from image pixels</w:t>
      </w:r>
      <w:r w:rsidR="00BF0082">
        <w:rPr>
          <w:rFonts w:ascii="Palatino" w:hAnsi="Palatino"/>
          <w:sz w:val="22"/>
          <w:szCs w:val="22"/>
        </w:rPr>
        <w:t xml:space="preserve"> in terms of structure and processing methods.</w:t>
      </w:r>
      <w:r w:rsidR="0004435B">
        <w:rPr>
          <w:rFonts w:ascii="Palatino" w:hAnsi="Palatino"/>
          <w:sz w:val="22"/>
          <w:szCs w:val="22"/>
        </w:rPr>
        <w:t xml:space="preserve"> The 3D computer vision literature </w:t>
      </w:r>
      <w:r w:rsidR="00451456">
        <w:rPr>
          <w:rFonts w:ascii="Palatino" w:hAnsi="Palatino"/>
          <w:sz w:val="22"/>
          <w:szCs w:val="22"/>
        </w:rPr>
        <w:t>primarily</w:t>
      </w:r>
      <w:r w:rsidR="0004435B">
        <w:rPr>
          <w:rFonts w:ascii="Palatino" w:hAnsi="Palatino"/>
          <w:sz w:val="22"/>
          <w:szCs w:val="22"/>
        </w:rPr>
        <w:t xml:space="preserve"> retrieves global shape of point clouds in object and face recognition tasks. </w:t>
      </w:r>
      <w:r w:rsidR="004760DA">
        <w:rPr>
          <w:rFonts w:ascii="Palatino" w:hAnsi="Palatino"/>
          <w:sz w:val="22"/>
          <w:szCs w:val="22"/>
        </w:rPr>
        <w:t>In contrast, t</w:t>
      </w:r>
      <w:r w:rsidR="000378BA">
        <w:rPr>
          <w:rFonts w:ascii="Palatino" w:hAnsi="Palatino"/>
          <w:sz w:val="22"/>
          <w:szCs w:val="22"/>
        </w:rPr>
        <w:t xml:space="preserve">his paper </w:t>
      </w:r>
      <w:r w:rsidR="00ED0F95">
        <w:rPr>
          <w:rFonts w:ascii="Palatino" w:hAnsi="Palatino"/>
          <w:sz w:val="22"/>
          <w:szCs w:val="22"/>
        </w:rPr>
        <w:t xml:space="preserve">proposes a computational pipeline for learning local geometric patterns directly from 3D point clouds. </w:t>
      </w:r>
      <w:r w:rsidR="00A43088">
        <w:rPr>
          <w:rFonts w:ascii="Palatino" w:hAnsi="Palatino"/>
          <w:sz w:val="22"/>
          <w:szCs w:val="22"/>
        </w:rPr>
        <w:t xml:space="preserve">We investigate the efficacy of </w:t>
      </w:r>
      <w:r w:rsidR="00D4113A">
        <w:rPr>
          <w:rFonts w:ascii="Palatino" w:hAnsi="Palatino"/>
          <w:sz w:val="22"/>
          <w:szCs w:val="22"/>
        </w:rPr>
        <w:t xml:space="preserve">several </w:t>
      </w:r>
      <w:r w:rsidR="00A43088">
        <w:rPr>
          <w:rFonts w:ascii="Palatino" w:hAnsi="Palatino"/>
          <w:sz w:val="22"/>
          <w:szCs w:val="22"/>
        </w:rPr>
        <w:t xml:space="preserve">clustering algorithms in point cloud segmentation and propose a multi-stage clustering pipeline to </w:t>
      </w:r>
      <w:r w:rsidR="007F130F">
        <w:rPr>
          <w:rFonts w:ascii="Palatino" w:hAnsi="Palatino"/>
          <w:sz w:val="22"/>
          <w:szCs w:val="22"/>
        </w:rPr>
        <w:t>extract</w:t>
      </w:r>
      <w:r w:rsidR="00A43088">
        <w:rPr>
          <w:rFonts w:ascii="Palatino" w:hAnsi="Palatino"/>
          <w:sz w:val="22"/>
          <w:szCs w:val="22"/>
        </w:rPr>
        <w:t xml:space="preserve"> </w:t>
      </w:r>
      <w:r w:rsidR="00D4113A">
        <w:rPr>
          <w:rFonts w:ascii="Palatino" w:hAnsi="Palatino"/>
          <w:sz w:val="22"/>
          <w:szCs w:val="22"/>
        </w:rPr>
        <w:t xml:space="preserve">local </w:t>
      </w:r>
      <w:r w:rsidR="00A43088">
        <w:rPr>
          <w:rFonts w:ascii="Palatino" w:hAnsi="Palatino"/>
          <w:sz w:val="22"/>
          <w:szCs w:val="22"/>
        </w:rPr>
        <w:t>features of individual point cloud segments.</w:t>
      </w:r>
      <w:r w:rsidR="00C028DB">
        <w:rPr>
          <w:rFonts w:ascii="Palatino" w:hAnsi="Palatino"/>
          <w:sz w:val="22"/>
          <w:szCs w:val="22"/>
        </w:rPr>
        <w:t xml:space="preserve"> </w:t>
      </w:r>
      <w:r w:rsidR="008E1B5B">
        <w:rPr>
          <w:rFonts w:ascii="Palatino" w:hAnsi="Palatino"/>
          <w:sz w:val="22"/>
          <w:szCs w:val="22"/>
        </w:rPr>
        <w:t xml:space="preserve">The local </w:t>
      </w:r>
      <w:r w:rsidR="004637B6">
        <w:rPr>
          <w:rFonts w:ascii="Palatino" w:hAnsi="Palatino"/>
          <w:sz w:val="22"/>
          <w:szCs w:val="22"/>
        </w:rPr>
        <w:t>patterns</w:t>
      </w:r>
      <w:r w:rsidR="008E1B5B">
        <w:rPr>
          <w:rFonts w:ascii="Palatino" w:hAnsi="Palatino"/>
          <w:sz w:val="22"/>
          <w:szCs w:val="22"/>
        </w:rPr>
        <w:t xml:space="preserve"> in 3D data are studied </w:t>
      </w:r>
      <w:r w:rsidR="006A2B31">
        <w:rPr>
          <w:rFonts w:ascii="Palatino" w:hAnsi="Palatino"/>
          <w:sz w:val="22"/>
          <w:szCs w:val="22"/>
        </w:rPr>
        <w:t>i</w:t>
      </w:r>
      <w:r w:rsidR="00E563BF">
        <w:rPr>
          <w:rFonts w:ascii="Palatino" w:hAnsi="Palatino"/>
          <w:sz w:val="22"/>
          <w:szCs w:val="22"/>
        </w:rPr>
        <w:t xml:space="preserve">n the classification of </w:t>
      </w:r>
      <w:r w:rsidR="00CE75FA">
        <w:rPr>
          <w:rFonts w:ascii="Palatino" w:hAnsi="Palatino"/>
          <w:sz w:val="22"/>
          <w:szCs w:val="22"/>
        </w:rPr>
        <w:t>seven emotional expression</w:t>
      </w:r>
      <w:r w:rsidR="00153A71">
        <w:rPr>
          <w:rFonts w:ascii="Palatino" w:hAnsi="Palatino"/>
          <w:sz w:val="22"/>
          <w:szCs w:val="22"/>
        </w:rPr>
        <w:t>s</w:t>
      </w:r>
      <w:r w:rsidR="00CE75FA">
        <w:rPr>
          <w:rFonts w:ascii="Palatino" w:hAnsi="Palatino"/>
          <w:sz w:val="22"/>
          <w:szCs w:val="22"/>
        </w:rPr>
        <w:t xml:space="preserve"> in </w:t>
      </w:r>
      <w:r w:rsidR="00AB7DC8">
        <w:rPr>
          <w:rFonts w:ascii="Palatino" w:hAnsi="Palatino"/>
          <w:sz w:val="22"/>
          <w:szCs w:val="22"/>
        </w:rPr>
        <w:t>3D</w:t>
      </w:r>
      <w:r w:rsidR="00CE75FA">
        <w:rPr>
          <w:rFonts w:ascii="Palatino" w:hAnsi="Palatino"/>
          <w:sz w:val="22"/>
          <w:szCs w:val="22"/>
        </w:rPr>
        <w:t xml:space="preserve"> human fac</w:t>
      </w:r>
      <w:r w:rsidR="00AB7DC8">
        <w:rPr>
          <w:rFonts w:ascii="Palatino" w:hAnsi="Palatino"/>
          <w:sz w:val="22"/>
          <w:szCs w:val="22"/>
        </w:rPr>
        <w:t>ial point clouds</w:t>
      </w:r>
      <w:r w:rsidR="00CE75FA">
        <w:rPr>
          <w:rFonts w:ascii="Palatino" w:hAnsi="Palatino"/>
          <w:sz w:val="22"/>
          <w:szCs w:val="22"/>
        </w:rPr>
        <w:t>.</w:t>
      </w:r>
      <w:r w:rsidR="004B3F90">
        <w:rPr>
          <w:rFonts w:ascii="Palatino" w:hAnsi="Palatino"/>
          <w:sz w:val="22"/>
          <w:szCs w:val="22"/>
        </w:rPr>
        <w:t xml:space="preserve"> </w:t>
      </w:r>
      <w:r w:rsidR="00AB44F4">
        <w:rPr>
          <w:rFonts w:ascii="Palatino" w:hAnsi="Palatino"/>
          <w:sz w:val="22"/>
          <w:szCs w:val="22"/>
        </w:rPr>
        <w:t xml:space="preserve">The classification performance is promising </w:t>
      </w:r>
      <w:r w:rsidR="0082571E">
        <w:rPr>
          <w:rFonts w:ascii="Palatino" w:hAnsi="Palatino"/>
          <w:sz w:val="22"/>
          <w:szCs w:val="22"/>
        </w:rPr>
        <w:t xml:space="preserve">and the proposed pipeline </w:t>
      </w:r>
      <w:r w:rsidR="00FA2610">
        <w:rPr>
          <w:rFonts w:ascii="Palatino" w:hAnsi="Palatino"/>
          <w:sz w:val="22"/>
          <w:szCs w:val="22"/>
        </w:rPr>
        <w:t xml:space="preserve">offers </w:t>
      </w:r>
      <w:r w:rsidR="00451456">
        <w:rPr>
          <w:rFonts w:ascii="Palatino" w:hAnsi="Palatino"/>
          <w:sz w:val="22"/>
          <w:szCs w:val="22"/>
        </w:rPr>
        <w:t xml:space="preserve">interpretable results and contributions of individual facial segments </w:t>
      </w:r>
      <w:r w:rsidR="00CE75FA">
        <w:rPr>
          <w:rFonts w:ascii="Palatino" w:hAnsi="Palatino"/>
          <w:sz w:val="22"/>
          <w:szCs w:val="22"/>
        </w:rPr>
        <w:t xml:space="preserve"> </w:t>
      </w:r>
    </w:p>
    <w:p w14:paraId="2E846800" w14:textId="77777777" w:rsidR="00A43088" w:rsidRDefault="00A43088" w:rsidP="00B83834">
      <w:pPr>
        <w:rPr>
          <w:rFonts w:ascii="Palatino" w:hAnsi="Palatino"/>
          <w:sz w:val="22"/>
          <w:szCs w:val="22"/>
        </w:rPr>
      </w:pPr>
    </w:p>
    <w:p w14:paraId="3B9F1604" w14:textId="77777777" w:rsidR="008968C9" w:rsidRPr="008968C9" w:rsidRDefault="008968C9" w:rsidP="008968C9">
      <w:pPr>
        <w:jc w:val="both"/>
        <w:rPr>
          <w:rFonts w:ascii="Palatino" w:hAnsi="Palatino"/>
          <w:sz w:val="22"/>
          <w:szCs w:val="22"/>
          <w:rPrChange w:id="5" w:author="Samad, Manar (msamad)" w:date="2020-07-30T13:11:00Z">
            <w:rPr/>
          </w:rPrChange>
        </w:rPr>
      </w:pPr>
    </w:p>
    <w:p w14:paraId="379E701E" w14:textId="34305912" w:rsidR="00386FF5" w:rsidRDefault="00D72EA3" w:rsidP="00386FF5">
      <w:pPr>
        <w:jc w:val="both"/>
        <w:rPr>
          <w:rFonts w:ascii="Palatino" w:hAnsi="Palatino"/>
          <w:sz w:val="22"/>
          <w:szCs w:val="22"/>
        </w:rPr>
      </w:pPr>
      <w:r w:rsidRPr="00D72EA3">
        <w:rPr>
          <w:rFonts w:ascii="Palatino" w:hAnsi="Palatino"/>
          <w:b/>
          <w:bCs/>
          <w:sz w:val="22"/>
          <w:szCs w:val="22"/>
        </w:rPr>
        <w:t>Introduction:</w:t>
      </w:r>
      <w:r>
        <w:rPr>
          <w:rFonts w:ascii="Palatino" w:hAnsi="Palatino"/>
          <w:sz w:val="22"/>
          <w:szCs w:val="22"/>
        </w:rPr>
        <w:t xml:space="preserve"> </w:t>
      </w:r>
      <w:r w:rsidR="00183F85">
        <w:rPr>
          <w:rFonts w:ascii="Palatino" w:hAnsi="Palatino"/>
          <w:sz w:val="22"/>
          <w:szCs w:val="22"/>
        </w:rPr>
        <w:t>With r</w:t>
      </w:r>
      <w:r w:rsidR="004310F6">
        <w:rPr>
          <w:rFonts w:ascii="Palatino" w:hAnsi="Palatino"/>
          <w:sz w:val="22"/>
          <w:szCs w:val="22"/>
        </w:rPr>
        <w:t>ecent</w:t>
      </w:r>
      <w:r w:rsidR="003869AC" w:rsidRPr="00596D7C">
        <w:rPr>
          <w:rFonts w:ascii="Palatino" w:hAnsi="Palatino"/>
          <w:sz w:val="22"/>
          <w:szCs w:val="22"/>
        </w:rPr>
        <w:t xml:space="preserve"> advances in high-resolution 3D scanning technology and extensive use of LIDAR imaging, 3D point cloud data</w:t>
      </w:r>
      <w:r w:rsidR="000430C1">
        <w:rPr>
          <w:rFonts w:ascii="Palatino" w:hAnsi="Palatino"/>
          <w:sz w:val="22"/>
          <w:szCs w:val="22"/>
        </w:rPr>
        <w:t xml:space="preserve"> are now available </w:t>
      </w:r>
      <w:r w:rsidR="00183F85">
        <w:rPr>
          <w:rFonts w:ascii="Palatino" w:hAnsi="Palatino"/>
          <w:sz w:val="22"/>
          <w:szCs w:val="22"/>
        </w:rPr>
        <w:t>for</w:t>
      </w:r>
      <w:r w:rsidR="000430C1">
        <w:rPr>
          <w:rFonts w:ascii="Palatino" w:hAnsi="Palatino"/>
          <w:sz w:val="22"/>
          <w:szCs w:val="22"/>
        </w:rPr>
        <w:t xml:space="preserve"> many applications</w:t>
      </w:r>
      <w:r w:rsidR="00183F85">
        <w:rPr>
          <w:rFonts w:ascii="Palatino" w:hAnsi="Palatino"/>
          <w:sz w:val="22"/>
          <w:szCs w:val="22"/>
        </w:rPr>
        <w:t xml:space="preserve">. </w:t>
      </w:r>
      <w:r w:rsidR="00386FF5">
        <w:rPr>
          <w:rFonts w:ascii="Palatino" w:hAnsi="Palatino"/>
          <w:sz w:val="22"/>
          <w:szCs w:val="22"/>
        </w:rPr>
        <w:t xml:space="preserve">3D data represent true geometry of real-world objects, which is often compromised in conventional texture of </w:t>
      </w:r>
      <w:r w:rsidR="00386FF5" w:rsidRPr="00D80DC5">
        <w:rPr>
          <w:rFonts w:ascii="Palatino" w:hAnsi="Palatino"/>
          <w:sz w:val="22"/>
          <w:szCs w:val="22"/>
        </w:rPr>
        <w:t>2D imag</w:t>
      </w:r>
      <w:r w:rsidR="00386FF5">
        <w:rPr>
          <w:rFonts w:ascii="Palatino" w:hAnsi="Palatino"/>
          <w:sz w:val="22"/>
          <w:szCs w:val="22"/>
        </w:rPr>
        <w:t>ing and</w:t>
      </w:r>
      <w:r w:rsidR="0021177F">
        <w:rPr>
          <w:rFonts w:ascii="Palatino" w:hAnsi="Palatino"/>
          <w:sz w:val="22"/>
          <w:szCs w:val="22"/>
        </w:rPr>
        <w:t xml:space="preserve"> even in</w:t>
      </w:r>
      <w:r w:rsidR="00386FF5">
        <w:rPr>
          <w:rFonts w:ascii="Palatino" w:hAnsi="Palatino"/>
          <w:sz w:val="22"/>
          <w:szCs w:val="22"/>
        </w:rPr>
        <w:t xml:space="preserve"> Kinect-based depth sensing.</w:t>
      </w:r>
      <w:r w:rsidR="00284B9C">
        <w:rPr>
          <w:rFonts w:ascii="Palatino" w:hAnsi="Palatino"/>
          <w:sz w:val="22"/>
          <w:szCs w:val="22"/>
        </w:rPr>
        <w:t xml:space="preserve"> </w:t>
      </w:r>
      <w:r w:rsidR="00386FF5">
        <w:rPr>
          <w:rFonts w:ascii="Palatino" w:hAnsi="Palatino"/>
          <w:sz w:val="22"/>
          <w:szCs w:val="22"/>
        </w:rPr>
        <w:t xml:space="preserve">Despite </w:t>
      </w:r>
      <w:ins w:id="6" w:author="Samad, Manar (msamad)" w:date="2020-07-30T13:14:00Z">
        <w:r w:rsidR="00A513CA">
          <w:rPr>
            <w:rFonts w:ascii="Palatino" w:hAnsi="Palatino"/>
            <w:sz w:val="22"/>
            <w:szCs w:val="22"/>
          </w:rPr>
          <w:t xml:space="preserve">the </w:t>
        </w:r>
      </w:ins>
      <w:r w:rsidR="00386FF5">
        <w:rPr>
          <w:rFonts w:ascii="Palatino" w:hAnsi="Palatino"/>
          <w:sz w:val="22"/>
          <w:szCs w:val="22"/>
        </w:rPr>
        <w:t xml:space="preserve">richness in </w:t>
      </w:r>
      <w:proofErr w:type="gramStart"/>
      <w:ins w:id="7" w:author="Samad, Manar (msamad)" w:date="2020-07-30T13:15:00Z">
        <w:r w:rsidR="00A513CA">
          <w:rPr>
            <w:rFonts w:ascii="Palatino" w:hAnsi="Palatino"/>
            <w:sz w:val="22"/>
            <w:szCs w:val="22"/>
          </w:rPr>
          <w:t xml:space="preserve">geometric  </w:t>
        </w:r>
      </w:ins>
      <w:ins w:id="8" w:author="Samad, Manar (msamad)" w:date="2020-07-30T13:20:00Z">
        <w:r w:rsidR="00AC2F82">
          <w:rPr>
            <w:rFonts w:ascii="Palatino" w:hAnsi="Palatino"/>
            <w:sz w:val="22"/>
            <w:szCs w:val="22"/>
          </w:rPr>
          <w:t>information</w:t>
        </w:r>
      </w:ins>
      <w:proofErr w:type="gramEnd"/>
      <w:del w:id="9" w:author="Samad, Manar (msamad)" w:date="2020-07-30T13:15:00Z">
        <w:r w:rsidR="00386FF5" w:rsidDel="00A513CA">
          <w:rPr>
            <w:rFonts w:ascii="Palatino" w:hAnsi="Palatino"/>
            <w:sz w:val="22"/>
            <w:szCs w:val="22"/>
          </w:rPr>
          <w:delText>data</w:delText>
        </w:r>
      </w:del>
      <w:r w:rsidR="00386FF5" w:rsidRPr="00596D7C">
        <w:rPr>
          <w:rFonts w:ascii="Palatino" w:hAnsi="Palatino"/>
          <w:sz w:val="22"/>
          <w:szCs w:val="22"/>
        </w:rPr>
        <w:t xml:space="preserve">, 3D </w:t>
      </w:r>
      <w:ins w:id="10" w:author="Samad, Manar (msamad)" w:date="2020-07-30T13:20:00Z">
        <w:r w:rsidR="001E614E">
          <w:rPr>
            <w:rFonts w:ascii="Palatino" w:hAnsi="Palatino"/>
            <w:sz w:val="22"/>
            <w:szCs w:val="22"/>
          </w:rPr>
          <w:t>data</w:t>
        </w:r>
      </w:ins>
      <w:ins w:id="11" w:author="Samad, Manar (msamad)" w:date="2020-07-30T13:15:00Z">
        <w:r w:rsidR="00A513CA">
          <w:rPr>
            <w:rFonts w:ascii="Palatino" w:hAnsi="Palatino"/>
            <w:sz w:val="22"/>
            <w:szCs w:val="22"/>
          </w:rPr>
          <w:t xml:space="preserve"> </w:t>
        </w:r>
      </w:ins>
      <w:del w:id="12" w:author="Samad, Manar (msamad)" w:date="2020-07-30T13:14:00Z">
        <w:r w:rsidR="00386FF5" w:rsidRPr="00596D7C" w:rsidDel="00A513CA">
          <w:rPr>
            <w:rFonts w:ascii="Palatino" w:hAnsi="Palatino"/>
            <w:sz w:val="22"/>
            <w:szCs w:val="22"/>
          </w:rPr>
          <w:delText>point clouds</w:delText>
        </w:r>
      </w:del>
      <w:r w:rsidR="00386FF5" w:rsidRPr="00596D7C">
        <w:rPr>
          <w:rFonts w:ascii="Palatino" w:hAnsi="Palatino"/>
          <w:sz w:val="22"/>
          <w:szCs w:val="22"/>
        </w:rPr>
        <w:t xml:space="preserve"> are unstructured and unordered with inconsistencies in point counts, which turns </w:t>
      </w:r>
      <w:r w:rsidR="00386FF5">
        <w:rPr>
          <w:rFonts w:ascii="Palatino" w:hAnsi="Palatino"/>
          <w:sz w:val="22"/>
          <w:szCs w:val="22"/>
        </w:rPr>
        <w:t xml:space="preserve">machine learning </w:t>
      </w:r>
      <w:r w:rsidR="007D0C6F">
        <w:rPr>
          <w:rFonts w:ascii="Palatino" w:hAnsi="Palatino"/>
          <w:sz w:val="22"/>
          <w:szCs w:val="22"/>
        </w:rPr>
        <w:t xml:space="preserve">(ML) </w:t>
      </w:r>
      <w:r w:rsidR="00386FF5">
        <w:rPr>
          <w:rFonts w:ascii="Palatino" w:hAnsi="Palatino"/>
          <w:sz w:val="22"/>
          <w:szCs w:val="22"/>
        </w:rPr>
        <w:t xml:space="preserve">of such data structure challenging. Existing </w:t>
      </w:r>
      <w:r w:rsidR="00386FF5" w:rsidRPr="00D80DC5">
        <w:rPr>
          <w:rFonts w:ascii="Palatino" w:hAnsi="Palatino"/>
          <w:sz w:val="22"/>
          <w:szCs w:val="22"/>
        </w:rPr>
        <w:t xml:space="preserve">literature </w:t>
      </w:r>
      <w:r w:rsidR="00386FF5">
        <w:rPr>
          <w:rFonts w:ascii="Palatino" w:hAnsi="Palatino"/>
          <w:sz w:val="22"/>
          <w:szCs w:val="22"/>
        </w:rPr>
        <w:t xml:space="preserve">either </w:t>
      </w:r>
      <w:r w:rsidR="00386FF5" w:rsidRPr="00D80DC5">
        <w:rPr>
          <w:rFonts w:ascii="Palatino" w:hAnsi="Palatino"/>
          <w:sz w:val="22"/>
          <w:szCs w:val="22"/>
        </w:rPr>
        <w:t>map</w:t>
      </w:r>
      <w:r w:rsidR="00386FF5">
        <w:rPr>
          <w:rFonts w:ascii="Palatino" w:hAnsi="Palatino"/>
          <w:sz w:val="22"/>
          <w:szCs w:val="22"/>
        </w:rPr>
        <w:t>s</w:t>
      </w:r>
      <w:r w:rsidR="00386FF5" w:rsidRPr="00D80DC5">
        <w:rPr>
          <w:rFonts w:ascii="Palatino" w:hAnsi="Palatino"/>
          <w:sz w:val="22"/>
          <w:szCs w:val="22"/>
        </w:rPr>
        <w:t xml:space="preserve"> 3D </w:t>
      </w:r>
      <w:r w:rsidR="00386FF5">
        <w:rPr>
          <w:rFonts w:ascii="Palatino" w:hAnsi="Palatino"/>
          <w:sz w:val="22"/>
          <w:szCs w:val="22"/>
        </w:rPr>
        <w:t xml:space="preserve">geometric </w:t>
      </w:r>
      <w:r w:rsidR="00386FF5" w:rsidRPr="00D80DC5">
        <w:rPr>
          <w:rFonts w:ascii="Palatino" w:hAnsi="Palatino"/>
          <w:sz w:val="22"/>
          <w:szCs w:val="22"/>
        </w:rPr>
        <w:t>features</w:t>
      </w:r>
      <w:r w:rsidR="00386FF5">
        <w:rPr>
          <w:rFonts w:ascii="Palatino" w:hAnsi="Palatino"/>
          <w:sz w:val="22"/>
          <w:szCs w:val="22"/>
        </w:rPr>
        <w:t xml:space="preserve"> (e.g., depth, curvature)</w:t>
      </w:r>
      <w:r w:rsidR="00386FF5" w:rsidRPr="00D80DC5">
        <w:rPr>
          <w:rFonts w:ascii="Palatino" w:hAnsi="Palatino"/>
          <w:sz w:val="22"/>
          <w:szCs w:val="22"/>
        </w:rPr>
        <w:t xml:space="preserve"> onto 2D </w:t>
      </w:r>
      <w:r w:rsidR="007027E1">
        <w:rPr>
          <w:rFonts w:ascii="Palatino" w:hAnsi="Palatino"/>
          <w:sz w:val="22"/>
          <w:szCs w:val="22"/>
        </w:rPr>
        <w:t xml:space="preserve">grid </w:t>
      </w:r>
      <w:r w:rsidR="00386FF5" w:rsidRPr="00D80DC5">
        <w:rPr>
          <w:rFonts w:ascii="Palatino" w:hAnsi="Palatino"/>
          <w:sz w:val="22"/>
          <w:szCs w:val="22"/>
        </w:rPr>
        <w:t>texture</w:t>
      </w:r>
      <w:r w:rsidR="00386FF5">
        <w:rPr>
          <w:rFonts w:ascii="Palatino" w:hAnsi="Palatino"/>
          <w:sz w:val="22"/>
          <w:szCs w:val="22"/>
        </w:rPr>
        <w:t>~\</w:t>
      </w:r>
      <w:proofErr w:type="gramStart"/>
      <w:r w:rsidR="00386FF5">
        <w:rPr>
          <w:rFonts w:ascii="Palatino" w:hAnsi="Palatino"/>
          <w:sz w:val="22"/>
          <w:szCs w:val="22"/>
        </w:rPr>
        <w:t>cite{</w:t>
      </w:r>
      <w:proofErr w:type="gramEnd"/>
      <w:r w:rsidR="00386FF5">
        <w:rPr>
          <w:rFonts w:ascii="Palatino" w:hAnsi="Palatino"/>
          <w:sz w:val="22"/>
          <w:szCs w:val="22"/>
        </w:rPr>
        <w:t>} or creates stacks of 2D image slices from 3D model~\cite{}</w:t>
      </w:r>
      <w:r w:rsidR="002B3B4B">
        <w:rPr>
          <w:rFonts w:ascii="Palatino" w:hAnsi="Palatino"/>
          <w:sz w:val="22"/>
          <w:szCs w:val="22"/>
        </w:rPr>
        <w:t xml:space="preserve"> to leverage traditional image </w:t>
      </w:r>
      <w:ins w:id="13" w:author="Samad, Manar (msamad)" w:date="2020-07-30T13:17:00Z">
        <w:r w:rsidR="007B28D9">
          <w:rPr>
            <w:rFonts w:ascii="Palatino" w:hAnsi="Palatino"/>
            <w:sz w:val="22"/>
            <w:szCs w:val="22"/>
          </w:rPr>
          <w:t xml:space="preserve">processing and recognition </w:t>
        </w:r>
      </w:ins>
      <w:del w:id="14" w:author="Samad, Manar (msamad)" w:date="2020-07-30T13:17:00Z">
        <w:r w:rsidR="000F3138" w:rsidDel="007B28D9">
          <w:rPr>
            <w:rFonts w:ascii="Palatino" w:hAnsi="Palatino"/>
            <w:sz w:val="22"/>
            <w:szCs w:val="22"/>
          </w:rPr>
          <w:delText>recognition</w:delText>
        </w:r>
      </w:del>
      <w:r w:rsidR="000F3138">
        <w:rPr>
          <w:rFonts w:ascii="Palatino" w:hAnsi="Palatino"/>
          <w:sz w:val="22"/>
          <w:szCs w:val="22"/>
        </w:rPr>
        <w:t xml:space="preserve"> pipeline</w:t>
      </w:r>
      <w:r w:rsidR="00183F85">
        <w:rPr>
          <w:rFonts w:ascii="Palatino" w:hAnsi="Palatino"/>
          <w:sz w:val="22"/>
          <w:szCs w:val="22"/>
        </w:rPr>
        <w:t>s</w:t>
      </w:r>
      <w:r w:rsidR="00386FF5">
        <w:rPr>
          <w:rFonts w:ascii="Palatino" w:hAnsi="Palatino"/>
          <w:sz w:val="22"/>
          <w:szCs w:val="22"/>
        </w:rPr>
        <w:t xml:space="preserve">. </w:t>
      </w:r>
      <w:r w:rsidR="00386FF5" w:rsidRPr="00D80DC5">
        <w:rPr>
          <w:rFonts w:ascii="Palatino" w:hAnsi="Palatino"/>
          <w:sz w:val="22"/>
          <w:szCs w:val="22"/>
        </w:rPr>
        <w:t xml:space="preserve">Such arbitrary 3D to 2D data </w:t>
      </w:r>
      <w:r w:rsidR="003F6DF3">
        <w:rPr>
          <w:rFonts w:ascii="Palatino" w:hAnsi="Palatino"/>
          <w:sz w:val="22"/>
          <w:szCs w:val="22"/>
        </w:rPr>
        <w:t>projections</w:t>
      </w:r>
      <w:r w:rsidR="00386FF5">
        <w:rPr>
          <w:rFonts w:ascii="Palatino" w:hAnsi="Palatino"/>
          <w:sz w:val="22"/>
          <w:szCs w:val="22"/>
        </w:rPr>
        <w:t xml:space="preserve"> </w:t>
      </w:r>
      <w:r w:rsidR="00386FF5" w:rsidRPr="00D80DC5">
        <w:rPr>
          <w:rFonts w:ascii="Palatino" w:hAnsi="Palatino"/>
          <w:sz w:val="22"/>
          <w:szCs w:val="22"/>
        </w:rPr>
        <w:t>for technical convenience may</w:t>
      </w:r>
      <w:r w:rsidR="00386FF5">
        <w:rPr>
          <w:rFonts w:ascii="Palatino" w:hAnsi="Palatino"/>
          <w:sz w:val="22"/>
          <w:szCs w:val="22"/>
        </w:rPr>
        <w:t xml:space="preserve"> inadvertently discard useful information of true geometry </w:t>
      </w:r>
      <w:r w:rsidR="00C26816">
        <w:rPr>
          <w:rFonts w:ascii="Palatino" w:hAnsi="Palatino"/>
          <w:sz w:val="22"/>
          <w:szCs w:val="22"/>
        </w:rPr>
        <w:t>in 3D data</w:t>
      </w:r>
      <w:r w:rsidR="00386FF5">
        <w:rPr>
          <w:rFonts w:ascii="Palatino" w:hAnsi="Palatino"/>
          <w:sz w:val="22"/>
          <w:szCs w:val="22"/>
        </w:rPr>
        <w:t>~</w:t>
      </w:r>
      <w:r w:rsidR="007D0C6F">
        <w:rPr>
          <w:rFonts w:ascii="Palatino" w:hAnsi="Palatino"/>
          <w:sz w:val="22"/>
          <w:szCs w:val="22"/>
        </w:rPr>
        <w:t>\</w:t>
      </w:r>
      <w:proofErr w:type="gramStart"/>
      <w:r w:rsidR="00386FF5">
        <w:rPr>
          <w:rFonts w:ascii="Palatino" w:hAnsi="Palatino"/>
          <w:sz w:val="22"/>
          <w:szCs w:val="22"/>
        </w:rPr>
        <w:t>cite{</w:t>
      </w:r>
      <w:proofErr w:type="spellStart"/>
      <w:proofErr w:type="gramEnd"/>
      <w:r w:rsidR="00386FF5">
        <w:rPr>
          <w:rFonts w:ascii="Palatino" w:hAnsi="Palatino"/>
          <w:sz w:val="22"/>
          <w:szCs w:val="22"/>
        </w:rPr>
        <w:t>Frenet</w:t>
      </w:r>
      <w:proofErr w:type="spellEnd"/>
      <w:r w:rsidR="00386FF5">
        <w:rPr>
          <w:rFonts w:ascii="Palatino" w:hAnsi="Palatino"/>
          <w:sz w:val="22"/>
          <w:szCs w:val="22"/>
        </w:rPr>
        <w:t>}</w:t>
      </w:r>
      <w:r w:rsidR="00386FF5" w:rsidRPr="00D80DC5">
        <w:rPr>
          <w:rFonts w:ascii="Palatino" w:hAnsi="Palatino"/>
          <w:sz w:val="22"/>
          <w:szCs w:val="22"/>
        </w:rPr>
        <w:t xml:space="preserve">. </w:t>
      </w:r>
      <w:r w:rsidR="00386FF5" w:rsidRPr="00596D7C">
        <w:rPr>
          <w:rFonts w:ascii="Palatino" w:hAnsi="Palatino"/>
          <w:sz w:val="22"/>
          <w:szCs w:val="22"/>
        </w:rPr>
        <w:t xml:space="preserve">Therefore, </w:t>
      </w:r>
      <w:r w:rsidR="00386FF5">
        <w:rPr>
          <w:rFonts w:ascii="Palatino" w:hAnsi="Palatino"/>
          <w:sz w:val="22"/>
          <w:szCs w:val="22"/>
        </w:rPr>
        <w:t>mining</w:t>
      </w:r>
      <w:r w:rsidR="00386FF5" w:rsidRPr="00596D7C">
        <w:rPr>
          <w:rFonts w:ascii="Palatino" w:hAnsi="Palatino"/>
          <w:sz w:val="22"/>
          <w:szCs w:val="22"/>
        </w:rPr>
        <w:t xml:space="preserve"> effective patterns directly from 3D </w:t>
      </w:r>
      <w:ins w:id="15" w:author="Samad, Manar (msamad)" w:date="2020-07-30T13:21:00Z">
        <w:r w:rsidR="008B4F6F">
          <w:rPr>
            <w:rFonts w:ascii="Palatino" w:hAnsi="Palatino"/>
            <w:sz w:val="22"/>
            <w:szCs w:val="22"/>
          </w:rPr>
          <w:t>data</w:t>
        </w:r>
      </w:ins>
      <w:del w:id="16" w:author="Samad, Manar (msamad)" w:date="2020-07-30T13:21:00Z">
        <w:r w:rsidR="00386FF5" w:rsidRPr="00596D7C" w:rsidDel="008B4F6F">
          <w:rPr>
            <w:rFonts w:ascii="Palatino" w:hAnsi="Palatino"/>
            <w:sz w:val="22"/>
            <w:szCs w:val="22"/>
          </w:rPr>
          <w:delText>point cloud</w:delText>
        </w:r>
        <w:r w:rsidR="000E1550" w:rsidDel="008B4F6F">
          <w:rPr>
            <w:rFonts w:ascii="Palatino" w:hAnsi="Palatino"/>
            <w:sz w:val="22"/>
            <w:szCs w:val="22"/>
          </w:rPr>
          <w:delText>s</w:delText>
        </w:r>
      </w:del>
      <w:r w:rsidR="00386FF5" w:rsidRPr="00596D7C">
        <w:rPr>
          <w:rFonts w:ascii="Palatino" w:hAnsi="Palatino"/>
          <w:sz w:val="22"/>
          <w:szCs w:val="22"/>
        </w:rPr>
        <w:t xml:space="preserve">, without introducing lossy 3D-2D data </w:t>
      </w:r>
      <w:r w:rsidR="00544372">
        <w:rPr>
          <w:rFonts w:ascii="Palatino" w:hAnsi="Palatino"/>
          <w:sz w:val="22"/>
          <w:szCs w:val="22"/>
        </w:rPr>
        <w:t>projections</w:t>
      </w:r>
      <w:r w:rsidR="00386FF5" w:rsidRPr="00596D7C">
        <w:rPr>
          <w:rFonts w:ascii="Palatino" w:hAnsi="Palatino"/>
          <w:sz w:val="22"/>
          <w:szCs w:val="22"/>
        </w:rPr>
        <w:t xml:space="preserve">, is a nontrivial </w:t>
      </w:r>
      <w:r w:rsidR="00386FF5">
        <w:rPr>
          <w:rFonts w:ascii="Palatino" w:hAnsi="Palatino"/>
          <w:sz w:val="22"/>
          <w:szCs w:val="22"/>
        </w:rPr>
        <w:t>task</w:t>
      </w:r>
      <w:r w:rsidR="00386FF5" w:rsidRPr="00596D7C">
        <w:rPr>
          <w:rFonts w:ascii="Palatino" w:hAnsi="Palatino"/>
          <w:sz w:val="22"/>
          <w:szCs w:val="22"/>
        </w:rPr>
        <w:t>.</w:t>
      </w:r>
    </w:p>
    <w:p w14:paraId="2B03D2D6" w14:textId="54400537" w:rsidR="00D22BA8" w:rsidRDefault="00D22BA8" w:rsidP="00581543">
      <w:pPr>
        <w:jc w:val="both"/>
        <w:rPr>
          <w:rFonts w:ascii="Palatino" w:hAnsi="Palatino"/>
          <w:sz w:val="22"/>
          <w:szCs w:val="22"/>
        </w:rPr>
      </w:pPr>
    </w:p>
    <w:p w14:paraId="2243E1B5" w14:textId="64759A9B" w:rsidR="00D72EA3" w:rsidRDefault="00563216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task of mining </w:t>
      </w:r>
      <w:r w:rsidR="00807ADC">
        <w:rPr>
          <w:rFonts w:ascii="Palatino" w:hAnsi="Palatino"/>
          <w:sz w:val="22"/>
          <w:szCs w:val="22"/>
        </w:rPr>
        <w:t xml:space="preserve">patterns in </w:t>
      </w:r>
      <w:r>
        <w:rPr>
          <w:rFonts w:ascii="Palatino" w:hAnsi="Palatino"/>
          <w:sz w:val="22"/>
          <w:szCs w:val="22"/>
        </w:rPr>
        <w:t xml:space="preserve">3D data </w:t>
      </w:r>
      <w:r w:rsidR="00803FDA">
        <w:rPr>
          <w:rFonts w:ascii="Palatino" w:hAnsi="Palatino"/>
          <w:sz w:val="22"/>
          <w:szCs w:val="22"/>
        </w:rPr>
        <w:t>has been</w:t>
      </w:r>
      <w:r>
        <w:rPr>
          <w:rFonts w:ascii="Palatino" w:hAnsi="Palatino"/>
          <w:sz w:val="22"/>
          <w:szCs w:val="22"/>
        </w:rPr>
        <w:t xml:space="preserve"> investigated in object</w:t>
      </w:r>
      <w:r w:rsidR="006507E0">
        <w:rPr>
          <w:rFonts w:ascii="Palatino" w:hAnsi="Palatino"/>
          <w:sz w:val="22"/>
          <w:szCs w:val="22"/>
        </w:rPr>
        <w:t>s</w:t>
      </w:r>
      <w:r w:rsidR="001F14DE">
        <w:rPr>
          <w:rFonts w:ascii="Palatino" w:hAnsi="Palatino"/>
          <w:sz w:val="22"/>
          <w:szCs w:val="22"/>
        </w:rPr>
        <w:t>~\</w:t>
      </w:r>
      <w:proofErr w:type="gramStart"/>
      <w:r w:rsidR="001F14DE">
        <w:rPr>
          <w:rFonts w:ascii="Palatino" w:hAnsi="Palatino"/>
          <w:sz w:val="22"/>
          <w:szCs w:val="22"/>
        </w:rPr>
        <w:t>cite{</w:t>
      </w:r>
      <w:proofErr w:type="gramEnd"/>
      <w:r w:rsidR="001F14DE">
        <w:rPr>
          <w:rFonts w:ascii="Palatino" w:hAnsi="Palatino"/>
          <w:sz w:val="22"/>
          <w:szCs w:val="22"/>
        </w:rPr>
        <w:t>}</w:t>
      </w:r>
      <w:r>
        <w:rPr>
          <w:rFonts w:ascii="Palatino" w:hAnsi="Palatino"/>
          <w:sz w:val="22"/>
          <w:szCs w:val="22"/>
        </w:rPr>
        <w:t xml:space="preserve"> and human face recognition</w:t>
      </w:r>
      <w:r w:rsidR="001F14DE">
        <w:rPr>
          <w:rFonts w:ascii="Palatino" w:hAnsi="Palatino"/>
          <w:sz w:val="22"/>
          <w:szCs w:val="22"/>
        </w:rPr>
        <w:t>~\cite{}</w:t>
      </w:r>
      <w:r w:rsidR="003025DE">
        <w:rPr>
          <w:rFonts w:ascii="Palatino" w:hAnsi="Palatino"/>
          <w:sz w:val="22"/>
          <w:szCs w:val="22"/>
        </w:rPr>
        <w:t xml:space="preserve"> applications</w:t>
      </w:r>
      <w:r>
        <w:rPr>
          <w:rFonts w:ascii="Palatino" w:hAnsi="Palatino"/>
          <w:sz w:val="22"/>
          <w:szCs w:val="22"/>
        </w:rPr>
        <w:t xml:space="preserve">. </w:t>
      </w:r>
      <w:r w:rsidR="00D72EA3">
        <w:rPr>
          <w:rFonts w:ascii="Palatino" w:hAnsi="Palatino"/>
          <w:sz w:val="22"/>
          <w:szCs w:val="22"/>
        </w:rPr>
        <w:t xml:space="preserve">The analysis </w:t>
      </w:r>
      <w:r w:rsidR="00E84710">
        <w:rPr>
          <w:rFonts w:ascii="Palatino" w:hAnsi="Palatino"/>
          <w:sz w:val="22"/>
          <w:szCs w:val="22"/>
        </w:rPr>
        <w:t>of the human face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D07EDF">
        <w:rPr>
          <w:rFonts w:ascii="Palatino" w:hAnsi="Palatino"/>
          <w:sz w:val="22"/>
          <w:szCs w:val="22"/>
        </w:rPr>
        <w:t>in 3D</w:t>
      </w:r>
      <w:r w:rsidR="00D72EA3">
        <w:rPr>
          <w:rFonts w:ascii="Palatino" w:hAnsi="Palatino"/>
          <w:sz w:val="22"/>
          <w:szCs w:val="22"/>
        </w:rPr>
        <w:t xml:space="preserve"> is </w:t>
      </w:r>
      <w:r w:rsidR="00D07EDF">
        <w:rPr>
          <w:rFonts w:ascii="Palatino" w:hAnsi="Palatino"/>
          <w:sz w:val="22"/>
          <w:szCs w:val="22"/>
        </w:rPr>
        <w:t>an active area</w:t>
      </w:r>
      <w:r w:rsidR="00D72EA3">
        <w:rPr>
          <w:rFonts w:ascii="Palatino" w:hAnsi="Palatino"/>
          <w:sz w:val="22"/>
          <w:szCs w:val="22"/>
        </w:rPr>
        <w:t xml:space="preserve"> of research that </w:t>
      </w:r>
      <w:r w:rsidR="00C85D3F">
        <w:rPr>
          <w:rFonts w:ascii="Palatino" w:hAnsi="Palatino"/>
          <w:sz w:val="22"/>
          <w:szCs w:val="22"/>
        </w:rPr>
        <w:t>facilitate</w:t>
      </w:r>
      <w:r w:rsidR="0011140B">
        <w:rPr>
          <w:rFonts w:ascii="Palatino" w:hAnsi="Palatino"/>
          <w:sz w:val="22"/>
          <w:szCs w:val="22"/>
        </w:rPr>
        <w:t>s</w:t>
      </w:r>
      <w:r w:rsidR="00D07EDF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>several</w:t>
      </w:r>
      <w:r w:rsidR="00AE58C9">
        <w:rPr>
          <w:rFonts w:ascii="Palatino" w:hAnsi="Palatino"/>
          <w:sz w:val="22"/>
          <w:szCs w:val="22"/>
        </w:rPr>
        <w:t xml:space="preserve"> emerging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884C63">
        <w:rPr>
          <w:rFonts w:ascii="Palatino" w:hAnsi="Palatino"/>
          <w:sz w:val="22"/>
          <w:szCs w:val="22"/>
        </w:rPr>
        <w:t>areas</w:t>
      </w:r>
      <w:del w:id="17" w:author="Samad, Manar (msamad)" w:date="2020-07-30T13:23:00Z">
        <w:r w:rsidR="001810A4" w:rsidDel="00751633">
          <w:rPr>
            <w:rFonts w:ascii="Palatino" w:hAnsi="Palatino"/>
            <w:sz w:val="22"/>
            <w:szCs w:val="22"/>
          </w:rPr>
          <w:delText xml:space="preserve"> of research</w:delText>
        </w:r>
      </w:del>
      <w:r w:rsidR="00807263">
        <w:rPr>
          <w:rFonts w:ascii="Palatino" w:hAnsi="Palatino"/>
          <w:sz w:val="22"/>
          <w:szCs w:val="22"/>
        </w:rPr>
        <w:t xml:space="preserve">, including </w:t>
      </w:r>
      <w:r w:rsidR="00FE7BAA">
        <w:rPr>
          <w:rFonts w:ascii="Palatino" w:hAnsi="Palatino"/>
          <w:sz w:val="22"/>
          <w:szCs w:val="22"/>
        </w:rPr>
        <w:t xml:space="preserve">computational </w:t>
      </w:r>
      <w:r w:rsidR="00807263">
        <w:rPr>
          <w:rFonts w:ascii="Palatino" w:hAnsi="Palatino"/>
          <w:sz w:val="22"/>
          <w:szCs w:val="22"/>
        </w:rPr>
        <w:t>behavioral sciences</w:t>
      </w:r>
      <w:r w:rsidR="00217F96">
        <w:rPr>
          <w:rFonts w:ascii="Palatino" w:hAnsi="Palatino"/>
          <w:sz w:val="22"/>
          <w:szCs w:val="22"/>
        </w:rPr>
        <w:t>~\cite{</w:t>
      </w:r>
      <w:r w:rsidR="00FE7BAA">
        <w:rPr>
          <w:rFonts w:ascii="Palatino" w:hAnsi="Palatino"/>
          <w:sz w:val="22"/>
          <w:szCs w:val="22"/>
        </w:rPr>
        <w:t>JOLT paper, 3DASD</w:t>
      </w:r>
      <w:r w:rsidR="00217F96">
        <w:rPr>
          <w:rFonts w:ascii="Palatino" w:hAnsi="Palatino"/>
          <w:sz w:val="22"/>
          <w:szCs w:val="22"/>
        </w:rPr>
        <w:t>}</w:t>
      </w:r>
      <w:r w:rsidR="00807263">
        <w:rPr>
          <w:rFonts w:ascii="Palatino" w:hAnsi="Palatino"/>
          <w:sz w:val="22"/>
          <w:szCs w:val="22"/>
        </w:rPr>
        <w:t>,</w:t>
      </w:r>
      <w:r w:rsidR="004310F6">
        <w:rPr>
          <w:rFonts w:ascii="Palatino" w:hAnsi="Palatino"/>
          <w:sz w:val="22"/>
          <w:szCs w:val="22"/>
        </w:rPr>
        <w:t xml:space="preserve"> biometrics</w:t>
      </w:r>
      <w:r w:rsidR="006A3D85">
        <w:rPr>
          <w:rFonts w:ascii="Palatino" w:hAnsi="Palatino"/>
          <w:sz w:val="22"/>
          <w:szCs w:val="22"/>
        </w:rPr>
        <w:t xml:space="preserve"> and affective computing</w:t>
      </w:r>
      <w:r w:rsidR="004310F6">
        <w:rPr>
          <w:rFonts w:ascii="Palatino" w:hAnsi="Palatino"/>
          <w:sz w:val="22"/>
          <w:szCs w:val="22"/>
        </w:rPr>
        <w:t xml:space="preserve">~\cite{}, </w:t>
      </w:r>
      <w:r w:rsidR="00967292">
        <w:rPr>
          <w:rFonts w:ascii="Palatino" w:hAnsi="Palatino"/>
          <w:sz w:val="22"/>
          <w:szCs w:val="22"/>
        </w:rPr>
        <w:t xml:space="preserve">and </w:t>
      </w:r>
      <w:r w:rsidR="004310F6">
        <w:rPr>
          <w:rFonts w:ascii="Palatino" w:hAnsi="Palatino"/>
          <w:sz w:val="22"/>
          <w:szCs w:val="22"/>
        </w:rPr>
        <w:t>forensics</w:t>
      </w:r>
      <w:r w:rsidR="00884C63">
        <w:rPr>
          <w:rFonts w:ascii="Palatino" w:hAnsi="Palatino"/>
          <w:sz w:val="22"/>
          <w:szCs w:val="22"/>
        </w:rPr>
        <w:t xml:space="preserve"> and medicine~\cite{</w:t>
      </w:r>
      <w:ins w:id="18" w:author="Samad, Manar (msamad)" w:date="2020-07-30T13:24:00Z">
        <w:r w:rsidR="003A0EF0">
          <w:rPr>
            <w:rFonts w:ascii="Palatino" w:hAnsi="Palatino"/>
            <w:sz w:val="22"/>
            <w:szCs w:val="22"/>
          </w:rPr>
          <w:t>xx</w:t>
        </w:r>
      </w:ins>
      <w:r w:rsidR="00884C63">
        <w:rPr>
          <w:rFonts w:ascii="Palatino" w:hAnsi="Palatino"/>
          <w:sz w:val="22"/>
          <w:szCs w:val="22"/>
        </w:rPr>
        <w:t>}.</w:t>
      </w:r>
      <w:r w:rsidR="004310F6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A majority of these applications </w:t>
      </w:r>
      <w:r w:rsidR="00EA6745">
        <w:rPr>
          <w:rFonts w:ascii="Palatino" w:hAnsi="Palatino"/>
          <w:sz w:val="22"/>
          <w:szCs w:val="22"/>
        </w:rPr>
        <w:t>mine</w:t>
      </w:r>
      <w:r w:rsidR="001F14DE">
        <w:rPr>
          <w:rFonts w:ascii="Palatino" w:hAnsi="Palatino"/>
          <w:sz w:val="22"/>
          <w:szCs w:val="22"/>
        </w:rPr>
        <w:t xml:space="preserve"> holistic </w:t>
      </w:r>
      <w:r w:rsidR="00F474FD">
        <w:rPr>
          <w:rFonts w:ascii="Palatino" w:hAnsi="Palatino"/>
          <w:sz w:val="22"/>
          <w:szCs w:val="22"/>
        </w:rPr>
        <w:t>pattern</w:t>
      </w:r>
      <w:r w:rsidR="00D9043B">
        <w:rPr>
          <w:rFonts w:ascii="Palatino" w:hAnsi="Palatino"/>
          <w:sz w:val="22"/>
          <w:szCs w:val="22"/>
        </w:rPr>
        <w:t>s</w:t>
      </w:r>
      <w:r w:rsidR="00F474FD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or global </w:t>
      </w:r>
      <w:r w:rsidR="00220697">
        <w:rPr>
          <w:rFonts w:ascii="Palatino" w:hAnsi="Palatino"/>
          <w:sz w:val="22"/>
          <w:szCs w:val="22"/>
        </w:rPr>
        <w:t>shape</w:t>
      </w:r>
      <w:r w:rsidR="001F14DE">
        <w:rPr>
          <w:rFonts w:ascii="Palatino" w:hAnsi="Palatino"/>
          <w:sz w:val="22"/>
          <w:szCs w:val="22"/>
        </w:rPr>
        <w:t xml:space="preserve"> in 3D t</w:t>
      </w:r>
      <w:r w:rsidR="00F034F9">
        <w:rPr>
          <w:rFonts w:ascii="Palatino" w:hAnsi="Palatino"/>
          <w:sz w:val="22"/>
          <w:szCs w:val="22"/>
        </w:rPr>
        <w:t>o</w:t>
      </w:r>
      <w:r w:rsidR="001F14DE">
        <w:rPr>
          <w:rFonts w:ascii="Palatino" w:hAnsi="Palatino"/>
          <w:sz w:val="22"/>
          <w:szCs w:val="22"/>
        </w:rPr>
        <w:t xml:space="preserve"> differentiate</w:t>
      </w:r>
      <w:r w:rsidR="00F034F9">
        <w:rPr>
          <w:rFonts w:ascii="Palatino" w:hAnsi="Palatino"/>
          <w:sz w:val="22"/>
          <w:szCs w:val="22"/>
        </w:rPr>
        <w:t xml:space="preserve"> between</w:t>
      </w:r>
      <w:r w:rsidR="001F14DE">
        <w:rPr>
          <w:rFonts w:ascii="Palatino" w:hAnsi="Palatino"/>
          <w:sz w:val="22"/>
          <w:szCs w:val="22"/>
        </w:rPr>
        <w:t xml:space="preserve"> </w:t>
      </w:r>
      <w:r w:rsidR="00200423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>‘</w:t>
      </w:r>
      <w:r w:rsidR="00200423">
        <w:rPr>
          <w:rFonts w:ascii="Palatino" w:hAnsi="Palatino"/>
          <w:sz w:val="22"/>
          <w:szCs w:val="22"/>
        </w:rPr>
        <w:t>car</w:t>
      </w:r>
      <w:r w:rsidR="006507E0">
        <w:rPr>
          <w:rFonts w:ascii="Palatino" w:hAnsi="Palatino"/>
          <w:sz w:val="22"/>
          <w:szCs w:val="22"/>
        </w:rPr>
        <w:t xml:space="preserve">’ and </w:t>
      </w:r>
      <w:r w:rsidR="00D9043B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 xml:space="preserve">‘table’ </w:t>
      </w:r>
      <w:r w:rsidR="009F40D9">
        <w:rPr>
          <w:rFonts w:ascii="Palatino" w:hAnsi="Palatino"/>
          <w:sz w:val="22"/>
          <w:szCs w:val="22"/>
        </w:rPr>
        <w:t xml:space="preserve">or </w:t>
      </w:r>
      <w:r w:rsidR="00D9043B">
        <w:rPr>
          <w:rFonts w:ascii="Palatino" w:hAnsi="Palatino"/>
          <w:sz w:val="22"/>
          <w:szCs w:val="22"/>
        </w:rPr>
        <w:t xml:space="preserve">between </w:t>
      </w:r>
      <w:r w:rsidR="009F40D9">
        <w:rPr>
          <w:rFonts w:ascii="Palatino" w:hAnsi="Palatino"/>
          <w:sz w:val="22"/>
          <w:szCs w:val="22"/>
        </w:rPr>
        <w:t xml:space="preserve">the face of </w:t>
      </w:r>
      <w:r w:rsidR="006507E0">
        <w:rPr>
          <w:rFonts w:ascii="Palatino" w:hAnsi="Palatino"/>
          <w:sz w:val="22"/>
          <w:szCs w:val="22"/>
        </w:rPr>
        <w:t>‘</w:t>
      </w:r>
      <w:r w:rsidR="009F40D9">
        <w:rPr>
          <w:rFonts w:ascii="Palatino" w:hAnsi="Palatino"/>
          <w:sz w:val="22"/>
          <w:szCs w:val="22"/>
        </w:rPr>
        <w:t>John</w:t>
      </w:r>
      <w:r w:rsidR="006507E0">
        <w:rPr>
          <w:rFonts w:ascii="Palatino" w:hAnsi="Palatino"/>
          <w:sz w:val="22"/>
          <w:szCs w:val="22"/>
        </w:rPr>
        <w:t>’</w:t>
      </w:r>
      <w:r w:rsidR="009F40D9">
        <w:rPr>
          <w:rFonts w:ascii="Palatino" w:hAnsi="Palatino"/>
          <w:sz w:val="22"/>
          <w:szCs w:val="22"/>
        </w:rPr>
        <w:t xml:space="preserve"> from that of </w:t>
      </w:r>
      <w:r w:rsidR="006507E0">
        <w:rPr>
          <w:rFonts w:ascii="Palatino" w:hAnsi="Palatino"/>
          <w:sz w:val="22"/>
          <w:szCs w:val="22"/>
        </w:rPr>
        <w:t>‘</w:t>
      </w:r>
      <w:r w:rsidR="00F034F9">
        <w:rPr>
          <w:rFonts w:ascii="Palatino" w:hAnsi="Palatino"/>
          <w:sz w:val="22"/>
          <w:szCs w:val="22"/>
        </w:rPr>
        <w:t>David</w:t>
      </w:r>
      <w:r w:rsidR="006507E0">
        <w:rPr>
          <w:rFonts w:ascii="Palatino" w:hAnsi="Palatino"/>
          <w:sz w:val="22"/>
          <w:szCs w:val="22"/>
        </w:rPr>
        <w:t>’</w:t>
      </w:r>
      <w:r w:rsidR="00200423">
        <w:rPr>
          <w:rFonts w:ascii="Palatino" w:hAnsi="Palatino"/>
          <w:sz w:val="22"/>
          <w:szCs w:val="22"/>
        </w:rPr>
        <w:t>.</w:t>
      </w:r>
      <w:r w:rsidR="007858E7">
        <w:rPr>
          <w:rFonts w:ascii="Palatino" w:hAnsi="Palatino"/>
          <w:sz w:val="22"/>
          <w:szCs w:val="22"/>
        </w:rPr>
        <w:t xml:space="preserve"> </w:t>
      </w:r>
      <w:r w:rsidR="00D9043B">
        <w:rPr>
          <w:rFonts w:ascii="Palatino" w:hAnsi="Palatino"/>
          <w:sz w:val="22"/>
          <w:szCs w:val="22"/>
        </w:rPr>
        <w:t>In contrast, a</w:t>
      </w:r>
      <w:r w:rsidR="007858E7">
        <w:rPr>
          <w:rFonts w:ascii="Palatino" w:hAnsi="Palatino"/>
          <w:sz w:val="22"/>
          <w:szCs w:val="22"/>
        </w:rPr>
        <w:t xml:space="preserve"> more challenging task is to recognize </w:t>
      </w:r>
      <w:r w:rsidR="00F0163D">
        <w:rPr>
          <w:rFonts w:ascii="Palatino" w:hAnsi="Palatino"/>
          <w:sz w:val="22"/>
          <w:szCs w:val="22"/>
        </w:rPr>
        <w:t xml:space="preserve">local </w:t>
      </w:r>
      <w:del w:id="19" w:author="Samad, Manar (msamad)" w:date="2020-07-30T13:26:00Z">
        <w:r w:rsidR="00F0163D" w:rsidDel="00934E06">
          <w:rPr>
            <w:rFonts w:ascii="Palatino" w:hAnsi="Palatino"/>
            <w:sz w:val="22"/>
            <w:szCs w:val="22"/>
          </w:rPr>
          <w:delText>deformation</w:delText>
        </w:r>
      </w:del>
      <w:r w:rsidR="00F0163D">
        <w:rPr>
          <w:rFonts w:ascii="Palatino" w:hAnsi="Palatino"/>
          <w:sz w:val="22"/>
          <w:szCs w:val="22"/>
        </w:rPr>
        <w:t xml:space="preserve"> patterns in 3D facial data </w:t>
      </w:r>
      <w:r w:rsidR="00712066">
        <w:rPr>
          <w:rFonts w:ascii="Palatino" w:hAnsi="Palatino"/>
          <w:sz w:val="22"/>
          <w:szCs w:val="22"/>
        </w:rPr>
        <w:t xml:space="preserve">that </w:t>
      </w:r>
      <w:ins w:id="20" w:author="Samad, Manar (msamad)" w:date="2020-07-30T13:25:00Z">
        <w:r w:rsidR="00363CE9">
          <w:rPr>
            <w:rFonts w:ascii="Palatino" w:hAnsi="Palatino"/>
            <w:sz w:val="22"/>
            <w:szCs w:val="22"/>
          </w:rPr>
          <w:t xml:space="preserve">can </w:t>
        </w:r>
      </w:ins>
      <w:r w:rsidR="00712066">
        <w:rPr>
          <w:rFonts w:ascii="Palatino" w:hAnsi="Palatino"/>
          <w:sz w:val="22"/>
          <w:szCs w:val="22"/>
        </w:rPr>
        <w:t xml:space="preserve">differentiate </w:t>
      </w:r>
      <w:r w:rsidR="00CC3556">
        <w:rPr>
          <w:rFonts w:ascii="Palatino" w:hAnsi="Palatino"/>
          <w:sz w:val="22"/>
          <w:szCs w:val="22"/>
        </w:rPr>
        <w:t>between</w:t>
      </w:r>
      <w:ins w:id="21" w:author="Samad, Manar (msamad)" w:date="2020-07-30T13:26:00Z">
        <w:r w:rsidR="00934E06">
          <w:rPr>
            <w:rFonts w:ascii="Palatino" w:hAnsi="Palatino"/>
            <w:sz w:val="22"/>
            <w:szCs w:val="22"/>
          </w:rPr>
          <w:t xml:space="preserve"> facial deformation</w:t>
        </w:r>
      </w:ins>
      <w:ins w:id="22" w:author="Samad, Manar (msamad)" w:date="2020-07-30T13:27:00Z">
        <w:r w:rsidR="001F7F98">
          <w:rPr>
            <w:rFonts w:ascii="Palatino" w:hAnsi="Palatino"/>
            <w:sz w:val="22"/>
            <w:szCs w:val="22"/>
          </w:rPr>
          <w:t>s</w:t>
        </w:r>
      </w:ins>
      <w:ins w:id="23" w:author="Samad, Manar (msamad)" w:date="2020-07-30T13:26:00Z">
        <w:r w:rsidR="00934E06">
          <w:rPr>
            <w:rFonts w:ascii="Palatino" w:hAnsi="Palatino"/>
            <w:sz w:val="22"/>
            <w:szCs w:val="22"/>
          </w:rPr>
          <w:t xml:space="preserve"> related to</w:t>
        </w:r>
      </w:ins>
      <w:r w:rsidR="00CC3556">
        <w:rPr>
          <w:rFonts w:ascii="Palatino" w:hAnsi="Palatino"/>
          <w:sz w:val="22"/>
          <w:szCs w:val="22"/>
        </w:rPr>
        <w:t xml:space="preserve"> several emotional expressions</w:t>
      </w:r>
      <w:r w:rsidR="00A71E44">
        <w:rPr>
          <w:rFonts w:ascii="Palatino" w:hAnsi="Palatino"/>
          <w:sz w:val="22"/>
          <w:szCs w:val="22"/>
        </w:rPr>
        <w:t xml:space="preserve">. </w:t>
      </w:r>
      <w:r w:rsidR="00260335">
        <w:rPr>
          <w:rFonts w:ascii="Palatino" w:hAnsi="Palatino"/>
          <w:sz w:val="22"/>
          <w:szCs w:val="22"/>
        </w:rPr>
        <w:t>Th</w:t>
      </w:r>
      <w:r w:rsidR="001E09B7">
        <w:rPr>
          <w:rFonts w:ascii="Palatino" w:hAnsi="Palatino"/>
          <w:sz w:val="22"/>
          <w:szCs w:val="22"/>
        </w:rPr>
        <w:t>e task of learning local patterns</w:t>
      </w:r>
      <w:ins w:id="24" w:author="Samad, Manar (msamad)" w:date="2020-07-30T13:29:00Z">
        <w:r w:rsidR="00BE3298">
          <w:rPr>
            <w:rFonts w:ascii="Palatino" w:hAnsi="Palatino"/>
            <w:sz w:val="22"/>
            <w:szCs w:val="22"/>
          </w:rPr>
          <w:t xml:space="preserve"> from 3D data</w:t>
        </w:r>
      </w:ins>
      <w:r w:rsidR="001E09B7">
        <w:rPr>
          <w:rFonts w:ascii="Palatino" w:hAnsi="Palatino"/>
          <w:sz w:val="22"/>
          <w:szCs w:val="22"/>
        </w:rPr>
        <w:t xml:space="preserve"> </w:t>
      </w:r>
      <w:r w:rsidR="00260335">
        <w:rPr>
          <w:rFonts w:ascii="Palatino" w:hAnsi="Palatino"/>
          <w:sz w:val="22"/>
          <w:szCs w:val="22"/>
        </w:rPr>
        <w:t>has been previously addressed by</w:t>
      </w:r>
      <w:r w:rsidR="00B83834">
        <w:rPr>
          <w:rFonts w:ascii="Palatino" w:hAnsi="Palatino"/>
          <w:sz w:val="22"/>
          <w:szCs w:val="22"/>
        </w:rPr>
        <w:t xml:space="preserve"> extracting and analyzing changes in local geometric and shape features</w:t>
      </w:r>
      <w:ins w:id="25" w:author="Samad, Manar (msamad)" w:date="2020-07-30T13:30:00Z">
        <w:r w:rsidR="00B57BB5">
          <w:rPr>
            <w:rFonts w:ascii="Palatino" w:hAnsi="Palatino"/>
            <w:sz w:val="22"/>
            <w:szCs w:val="22"/>
          </w:rPr>
          <w:t>~\</w:t>
        </w:r>
        <w:proofErr w:type="gramStart"/>
        <w:r w:rsidR="00B57BB5">
          <w:rPr>
            <w:rFonts w:ascii="Palatino" w:hAnsi="Palatino"/>
            <w:sz w:val="22"/>
            <w:szCs w:val="22"/>
          </w:rPr>
          <w:t>cite{</w:t>
        </w:r>
        <w:proofErr w:type="gramEnd"/>
        <w:r w:rsidR="00B57BB5">
          <w:rPr>
            <w:rFonts w:ascii="Palatino" w:hAnsi="Palatino"/>
            <w:sz w:val="22"/>
            <w:szCs w:val="22"/>
          </w:rPr>
          <w:t>}</w:t>
        </w:r>
      </w:ins>
      <w:r w:rsidR="00B252D6">
        <w:rPr>
          <w:rFonts w:ascii="Palatino" w:hAnsi="Palatino"/>
          <w:sz w:val="22"/>
          <w:szCs w:val="22"/>
        </w:rPr>
        <w:t xml:space="preserve"> </w:t>
      </w:r>
      <w:del w:id="26" w:author="Samad, Manar (msamad)" w:date="2020-07-30T13:30:00Z">
        <w:r w:rsidR="00B252D6" w:rsidDel="00BE3298">
          <w:rPr>
            <w:rFonts w:ascii="Palatino" w:hAnsi="Palatino"/>
            <w:sz w:val="22"/>
            <w:szCs w:val="22"/>
          </w:rPr>
          <w:delText>using 3D facial data</w:delText>
        </w:r>
      </w:del>
      <w:r w:rsidR="00260335">
        <w:rPr>
          <w:rFonts w:ascii="Palatino" w:hAnsi="Palatino"/>
          <w:sz w:val="22"/>
          <w:szCs w:val="22"/>
        </w:rPr>
        <w:t xml:space="preserve">. </w:t>
      </w:r>
      <w:r w:rsidR="001E09B7">
        <w:rPr>
          <w:rFonts w:ascii="Palatino" w:hAnsi="Palatino"/>
          <w:sz w:val="22"/>
          <w:szCs w:val="22"/>
        </w:rPr>
        <w:t>However, m</w:t>
      </w:r>
      <w:r w:rsidR="00676687">
        <w:rPr>
          <w:rFonts w:ascii="Palatino" w:hAnsi="Palatino"/>
          <w:sz w:val="22"/>
          <w:szCs w:val="22"/>
        </w:rPr>
        <w:t xml:space="preserve">any of these analyses require grid-based </w:t>
      </w:r>
      <w:r w:rsidR="00090FD9">
        <w:rPr>
          <w:rFonts w:ascii="Palatino" w:hAnsi="Palatino"/>
          <w:sz w:val="22"/>
          <w:szCs w:val="22"/>
        </w:rPr>
        <w:t>sampling and interpolation</w:t>
      </w:r>
      <w:r w:rsidR="00676687">
        <w:rPr>
          <w:rFonts w:ascii="Palatino" w:hAnsi="Palatino"/>
          <w:sz w:val="22"/>
          <w:szCs w:val="22"/>
        </w:rPr>
        <w:t xml:space="preserve"> of the 3D face</w:t>
      </w:r>
      <w:r w:rsidR="00456587">
        <w:rPr>
          <w:rFonts w:ascii="Palatino" w:hAnsi="Palatino"/>
          <w:sz w:val="22"/>
          <w:szCs w:val="22"/>
        </w:rPr>
        <w:t xml:space="preserve"> that is an </w:t>
      </w:r>
      <w:r w:rsidR="00E11A76">
        <w:rPr>
          <w:rFonts w:ascii="Palatino" w:hAnsi="Palatino"/>
          <w:sz w:val="22"/>
          <w:szCs w:val="22"/>
        </w:rPr>
        <w:t>approximation</w:t>
      </w:r>
      <w:r w:rsidR="00456587">
        <w:rPr>
          <w:rFonts w:ascii="Palatino" w:hAnsi="Palatino"/>
          <w:sz w:val="22"/>
          <w:szCs w:val="22"/>
        </w:rPr>
        <w:t xml:space="preserve"> of the actual 3D geometry</w:t>
      </w:r>
      <w:ins w:id="27" w:author="Samad, Manar (msamad)" w:date="2020-07-30T13:31:00Z">
        <w:r w:rsidR="00941627">
          <w:rPr>
            <w:rFonts w:ascii="Palatino" w:hAnsi="Palatino"/>
            <w:sz w:val="22"/>
            <w:szCs w:val="22"/>
          </w:rPr>
          <w:t>. This data approximation</w:t>
        </w:r>
      </w:ins>
      <w:ins w:id="28" w:author="Samad, Manar (msamad)" w:date="2020-07-30T13:35:00Z">
        <w:r w:rsidR="00812FDA">
          <w:rPr>
            <w:rFonts w:ascii="Palatino" w:hAnsi="Palatino"/>
            <w:sz w:val="22"/>
            <w:szCs w:val="22"/>
          </w:rPr>
          <w:t xml:space="preserve"> may retain the global shape but can </w:t>
        </w:r>
      </w:ins>
      <w:ins w:id="29" w:author="Samad, Manar (msamad)" w:date="2020-07-30T13:31:00Z">
        <w:r w:rsidR="00941627">
          <w:rPr>
            <w:rFonts w:ascii="Palatino" w:hAnsi="Palatino"/>
            <w:sz w:val="22"/>
            <w:szCs w:val="22"/>
          </w:rPr>
          <w:t xml:space="preserve">compromise </w:t>
        </w:r>
      </w:ins>
      <w:del w:id="30" w:author="Samad, Manar (msamad)" w:date="2020-07-30T13:31:00Z">
        <w:r w:rsidR="00B07E3B" w:rsidDel="00941627">
          <w:rPr>
            <w:rFonts w:ascii="Palatino" w:hAnsi="Palatino"/>
            <w:sz w:val="22"/>
            <w:szCs w:val="22"/>
          </w:rPr>
          <w:delText xml:space="preserve"> and may </w:delText>
        </w:r>
      </w:del>
      <w:del w:id="31" w:author="Samad, Manar (msamad)" w:date="2020-07-30T13:32:00Z">
        <w:r w:rsidR="00B07E3B" w:rsidDel="00941627">
          <w:rPr>
            <w:rFonts w:ascii="Palatino" w:hAnsi="Palatino"/>
            <w:sz w:val="22"/>
            <w:szCs w:val="22"/>
          </w:rPr>
          <w:delText>affect</w:delText>
        </w:r>
      </w:del>
      <w:r w:rsidR="00B07E3B">
        <w:rPr>
          <w:rFonts w:ascii="Palatino" w:hAnsi="Palatino"/>
          <w:sz w:val="22"/>
          <w:szCs w:val="22"/>
        </w:rPr>
        <w:t xml:space="preserve"> local geometric </w:t>
      </w:r>
      <w:ins w:id="32" w:author="Samad, Manar (msamad)" w:date="2020-07-30T13:32:00Z">
        <w:r w:rsidR="00941627">
          <w:rPr>
            <w:rFonts w:ascii="Palatino" w:hAnsi="Palatino"/>
            <w:sz w:val="22"/>
            <w:szCs w:val="22"/>
          </w:rPr>
          <w:t>patterns</w:t>
        </w:r>
      </w:ins>
      <w:ins w:id="33" w:author="Samad, Manar (msamad)" w:date="2020-07-30T13:34:00Z">
        <w:r w:rsidR="00F07CAE">
          <w:rPr>
            <w:rFonts w:ascii="Palatino" w:hAnsi="Palatino"/>
            <w:sz w:val="22"/>
            <w:szCs w:val="22"/>
          </w:rPr>
          <w:t xml:space="preserve"> </w:t>
        </w:r>
      </w:ins>
      <w:del w:id="34" w:author="Samad, Manar (msamad)" w:date="2020-07-30T13:31:00Z">
        <w:r w:rsidR="00B07E3B" w:rsidDel="000B502F">
          <w:rPr>
            <w:rFonts w:ascii="Palatino" w:hAnsi="Palatino"/>
            <w:sz w:val="22"/>
            <w:szCs w:val="22"/>
          </w:rPr>
          <w:delText>shape</w:delText>
        </w:r>
      </w:del>
      <w:r w:rsidR="00676687">
        <w:rPr>
          <w:rFonts w:ascii="Palatino" w:hAnsi="Palatino"/>
          <w:sz w:val="22"/>
          <w:szCs w:val="22"/>
        </w:rPr>
        <w:t xml:space="preserve">. </w:t>
      </w:r>
      <w:r w:rsidR="004830E4">
        <w:rPr>
          <w:rFonts w:ascii="Palatino" w:hAnsi="Palatino"/>
          <w:sz w:val="22"/>
          <w:szCs w:val="22"/>
        </w:rPr>
        <w:t xml:space="preserve">Therefore, </w:t>
      </w:r>
      <w:r w:rsidR="00A441BE">
        <w:rPr>
          <w:rFonts w:ascii="Palatino" w:hAnsi="Palatino"/>
          <w:sz w:val="22"/>
          <w:szCs w:val="22"/>
        </w:rPr>
        <w:t xml:space="preserve">the mining of local patterns </w:t>
      </w:r>
      <w:r w:rsidR="002A1866">
        <w:rPr>
          <w:rFonts w:ascii="Palatino" w:hAnsi="Palatino"/>
          <w:sz w:val="22"/>
          <w:szCs w:val="22"/>
        </w:rPr>
        <w:t xml:space="preserve">directly </w:t>
      </w:r>
      <w:r w:rsidR="00A441BE">
        <w:rPr>
          <w:rFonts w:ascii="Palatino" w:hAnsi="Palatino"/>
          <w:sz w:val="22"/>
          <w:szCs w:val="22"/>
        </w:rPr>
        <w:t xml:space="preserve">from </w:t>
      </w:r>
      <w:del w:id="35" w:author="Samad, Manar (msamad)" w:date="2020-07-30T13:36:00Z">
        <w:r w:rsidR="00A441BE" w:rsidDel="008E36A5">
          <w:rPr>
            <w:rFonts w:ascii="Palatino" w:hAnsi="Palatino"/>
            <w:sz w:val="22"/>
            <w:szCs w:val="22"/>
          </w:rPr>
          <w:delText xml:space="preserve">raw </w:delText>
        </w:r>
      </w:del>
      <w:r w:rsidR="00A441BE">
        <w:rPr>
          <w:rFonts w:ascii="Palatino" w:hAnsi="Palatino"/>
          <w:sz w:val="22"/>
          <w:szCs w:val="22"/>
        </w:rPr>
        <w:t>3D facial point cloud data is</w:t>
      </w:r>
      <w:r w:rsidR="004830E4">
        <w:rPr>
          <w:rFonts w:ascii="Palatino" w:hAnsi="Palatino"/>
          <w:sz w:val="22"/>
          <w:szCs w:val="22"/>
        </w:rPr>
        <w:t xml:space="preserve"> a baseline step to be explored to </w:t>
      </w:r>
      <w:del w:id="36" w:author="Samad, Manar (msamad)" w:date="2020-07-30T13:38:00Z">
        <w:r w:rsidR="004830E4" w:rsidDel="003D5057">
          <w:rPr>
            <w:rFonts w:ascii="Palatino" w:hAnsi="Palatino"/>
            <w:sz w:val="22"/>
            <w:szCs w:val="22"/>
          </w:rPr>
          <w:delText>study</w:delText>
        </w:r>
        <w:r w:rsidR="006F0770" w:rsidDel="003D5057">
          <w:rPr>
            <w:rFonts w:ascii="Palatino" w:hAnsi="Palatino"/>
            <w:sz w:val="22"/>
            <w:szCs w:val="22"/>
          </w:rPr>
          <w:delText xml:space="preserve"> and</w:delText>
        </w:r>
      </w:del>
      <w:r w:rsidR="006F0770">
        <w:rPr>
          <w:rFonts w:ascii="Palatino" w:hAnsi="Palatino"/>
          <w:sz w:val="22"/>
          <w:szCs w:val="22"/>
        </w:rPr>
        <w:t xml:space="preserve"> compare other sophisticated </w:t>
      </w:r>
      <w:r w:rsidR="00266160">
        <w:rPr>
          <w:rFonts w:ascii="Palatino" w:hAnsi="Palatino"/>
          <w:sz w:val="22"/>
          <w:szCs w:val="22"/>
        </w:rPr>
        <w:t xml:space="preserve">computational </w:t>
      </w:r>
      <w:r w:rsidR="006F0770">
        <w:rPr>
          <w:rFonts w:ascii="Palatino" w:hAnsi="Palatino"/>
          <w:sz w:val="22"/>
          <w:szCs w:val="22"/>
        </w:rPr>
        <w:t>models</w:t>
      </w:r>
      <w:r w:rsidR="00A441BE">
        <w:rPr>
          <w:rFonts w:ascii="Palatino" w:hAnsi="Palatino"/>
          <w:sz w:val="22"/>
          <w:szCs w:val="22"/>
        </w:rPr>
        <w:t xml:space="preserve">. </w:t>
      </w:r>
      <w:ins w:id="37" w:author="Samad, Manar (msamad)" w:date="2020-07-30T13:39:00Z">
        <w:r w:rsidR="00D32902">
          <w:rPr>
            <w:rFonts w:ascii="Palatino" w:hAnsi="Palatino"/>
            <w:sz w:val="22"/>
            <w:szCs w:val="22"/>
          </w:rPr>
          <w:t>The baseline model will reveal</w:t>
        </w:r>
      </w:ins>
      <w:ins w:id="38" w:author="Samad, Manar (msamad)" w:date="2020-07-30T13:40:00Z">
        <w:r w:rsidR="00D32902">
          <w:rPr>
            <w:rFonts w:ascii="Palatino" w:hAnsi="Palatino"/>
            <w:sz w:val="22"/>
            <w:szCs w:val="22"/>
          </w:rPr>
          <w:t xml:space="preserve"> </w:t>
        </w:r>
        <w:r w:rsidR="00803860">
          <w:rPr>
            <w:rFonts w:ascii="Palatino" w:hAnsi="Palatino"/>
            <w:sz w:val="22"/>
            <w:szCs w:val="22"/>
          </w:rPr>
          <w:t xml:space="preserve">the </w:t>
        </w:r>
      </w:ins>
      <w:ins w:id="39" w:author="Samad, Manar (msamad)" w:date="2020-07-30T13:41:00Z">
        <w:r w:rsidR="0009795A">
          <w:rPr>
            <w:rFonts w:ascii="Palatino" w:hAnsi="Palatino"/>
            <w:sz w:val="22"/>
            <w:szCs w:val="22"/>
          </w:rPr>
          <w:t>efficacy of local patterns in</w:t>
        </w:r>
      </w:ins>
      <w:ins w:id="40" w:author="Samad, Manar (msamad)" w:date="2020-07-30T13:40:00Z">
        <w:r w:rsidR="00803860">
          <w:rPr>
            <w:rFonts w:ascii="Palatino" w:hAnsi="Palatino"/>
            <w:sz w:val="22"/>
            <w:szCs w:val="22"/>
          </w:rPr>
          <w:t xml:space="preserve"> 3D point clouds before apply</w:t>
        </w:r>
      </w:ins>
      <w:ins w:id="41" w:author="Samad, Manar (msamad)" w:date="2020-07-30T13:41:00Z">
        <w:r w:rsidR="00803860">
          <w:rPr>
            <w:rFonts w:ascii="Palatino" w:hAnsi="Palatino"/>
            <w:sz w:val="22"/>
            <w:szCs w:val="22"/>
          </w:rPr>
          <w:t>ing any feature engineering algorithm.</w:t>
        </w:r>
      </w:ins>
      <w:ins w:id="42" w:author="Samad, Manar (msamad)" w:date="2020-07-30T13:42:00Z">
        <w:r w:rsidR="003436F6">
          <w:rPr>
            <w:rFonts w:ascii="Palatino" w:hAnsi="Palatino"/>
            <w:sz w:val="22"/>
            <w:szCs w:val="22"/>
          </w:rPr>
          <w:t xml:space="preserve"> Therefore, it is expected that feature </w:t>
        </w:r>
      </w:ins>
      <w:proofErr w:type="gramStart"/>
      <w:ins w:id="43" w:author="Samad, Manar (msamad)" w:date="2020-07-30T13:44:00Z">
        <w:r w:rsidR="006E68EA">
          <w:rPr>
            <w:rFonts w:ascii="Palatino" w:hAnsi="Palatino"/>
            <w:sz w:val="22"/>
            <w:szCs w:val="22"/>
          </w:rPr>
          <w:t>engineered</w:t>
        </w:r>
        <w:proofErr w:type="gramEnd"/>
        <w:r w:rsidR="006E68EA">
          <w:rPr>
            <w:rFonts w:ascii="Palatino" w:hAnsi="Palatino"/>
            <w:sz w:val="22"/>
            <w:szCs w:val="22"/>
          </w:rPr>
          <w:t xml:space="preserve"> </w:t>
        </w:r>
      </w:ins>
      <w:ins w:id="44" w:author="Samad, Manar (msamad)" w:date="2020-07-30T13:43:00Z">
        <w:r w:rsidR="001B686A">
          <w:rPr>
            <w:rFonts w:ascii="Palatino" w:hAnsi="Palatino"/>
            <w:sz w:val="22"/>
            <w:szCs w:val="22"/>
          </w:rPr>
          <w:t xml:space="preserve">and deep learning </w:t>
        </w:r>
      </w:ins>
      <w:ins w:id="45" w:author="Samad, Manar (msamad)" w:date="2020-07-30T13:42:00Z">
        <w:r w:rsidR="003436F6">
          <w:rPr>
            <w:rFonts w:ascii="Palatino" w:hAnsi="Palatino"/>
            <w:sz w:val="22"/>
            <w:szCs w:val="22"/>
          </w:rPr>
          <w:t xml:space="preserve">models </w:t>
        </w:r>
      </w:ins>
      <w:ins w:id="46" w:author="Samad, Manar (msamad)" w:date="2020-07-30T13:43:00Z">
        <w:r w:rsidR="00D46D63">
          <w:rPr>
            <w:rFonts w:ascii="Palatino" w:hAnsi="Palatino"/>
            <w:sz w:val="22"/>
            <w:szCs w:val="22"/>
          </w:rPr>
          <w:t>must</w:t>
        </w:r>
      </w:ins>
      <w:ins w:id="47" w:author="Samad, Manar (msamad)" w:date="2020-07-30T13:42:00Z">
        <w:r w:rsidR="00FB7810">
          <w:rPr>
            <w:rFonts w:ascii="Palatino" w:hAnsi="Palatino"/>
            <w:sz w:val="22"/>
            <w:szCs w:val="22"/>
          </w:rPr>
          <w:t xml:space="preserve"> </w:t>
        </w:r>
        <w:r w:rsidR="00A23021">
          <w:rPr>
            <w:rFonts w:ascii="Palatino" w:hAnsi="Palatino"/>
            <w:sz w:val="22"/>
            <w:szCs w:val="22"/>
          </w:rPr>
          <w:t>o</w:t>
        </w:r>
      </w:ins>
      <w:ins w:id="48" w:author="Samad, Manar (msamad)" w:date="2020-07-30T13:43:00Z">
        <w:r w:rsidR="00A23021">
          <w:rPr>
            <w:rFonts w:ascii="Palatino" w:hAnsi="Palatino"/>
            <w:sz w:val="22"/>
            <w:szCs w:val="22"/>
          </w:rPr>
          <w:t>utperform this baseline model.</w:t>
        </w:r>
      </w:ins>
      <w:ins w:id="49" w:author="Samad, Manar (msamad)" w:date="2020-07-30T13:45:00Z">
        <w:r w:rsidR="00715A0A">
          <w:rPr>
            <w:rFonts w:ascii="Palatino" w:hAnsi="Palatino"/>
            <w:sz w:val="22"/>
            <w:szCs w:val="22"/>
          </w:rPr>
          <w:t xml:space="preserve"> </w:t>
        </w:r>
      </w:ins>
      <w:r w:rsidR="00EA3C34">
        <w:rPr>
          <w:rFonts w:ascii="Palatino" w:hAnsi="Palatino"/>
          <w:sz w:val="22"/>
          <w:szCs w:val="22"/>
        </w:rPr>
        <w:t xml:space="preserve">In this paper, we </w:t>
      </w:r>
      <w:r w:rsidR="00676687">
        <w:rPr>
          <w:rFonts w:ascii="Palatino" w:hAnsi="Palatino"/>
          <w:sz w:val="22"/>
          <w:szCs w:val="22"/>
        </w:rPr>
        <w:t xml:space="preserve">propose </w:t>
      </w:r>
      <w:ins w:id="50" w:author="Samad, Manar (msamad)" w:date="2020-07-30T13:45:00Z">
        <w:r w:rsidR="00E9703C">
          <w:rPr>
            <w:rFonts w:ascii="Palatino" w:hAnsi="Palatino"/>
            <w:sz w:val="22"/>
            <w:szCs w:val="22"/>
          </w:rPr>
          <w:t xml:space="preserve">a pipeline </w:t>
        </w:r>
      </w:ins>
      <w:r w:rsidR="00676687">
        <w:rPr>
          <w:rFonts w:ascii="Palatino" w:hAnsi="Palatino"/>
          <w:sz w:val="22"/>
          <w:szCs w:val="22"/>
        </w:rPr>
        <w:t xml:space="preserve">to learn local patterns directly from </w:t>
      </w:r>
      <w:del w:id="51" w:author="Samad, Manar (msamad)" w:date="2020-07-30T13:38:00Z">
        <w:r w:rsidR="00676687" w:rsidDel="007101DE">
          <w:rPr>
            <w:rFonts w:ascii="Palatino" w:hAnsi="Palatino"/>
            <w:sz w:val="22"/>
            <w:szCs w:val="22"/>
          </w:rPr>
          <w:delText>raw</w:delText>
        </w:r>
      </w:del>
      <w:r w:rsidR="00676687">
        <w:rPr>
          <w:rFonts w:ascii="Palatino" w:hAnsi="Palatino"/>
          <w:sz w:val="22"/>
          <w:szCs w:val="22"/>
        </w:rPr>
        <w:t xml:space="preserve"> 3D point cloud</w:t>
      </w:r>
      <w:ins w:id="52" w:author="Samad, Manar (msamad)" w:date="2020-07-30T13:45:00Z">
        <w:r w:rsidR="00FD75D0">
          <w:rPr>
            <w:rFonts w:ascii="Palatino" w:hAnsi="Palatino"/>
            <w:sz w:val="22"/>
            <w:szCs w:val="22"/>
          </w:rPr>
          <w:t xml:space="preserve"> coordinates </w:t>
        </w:r>
      </w:ins>
      <w:ins w:id="53" w:author="Samad, Manar (msamad)" w:date="2020-07-30T13:38:00Z">
        <w:r w:rsidR="007101DE">
          <w:rPr>
            <w:rFonts w:ascii="Palatino" w:hAnsi="Palatino"/>
            <w:sz w:val="22"/>
            <w:szCs w:val="22"/>
          </w:rPr>
          <w:t>s</w:t>
        </w:r>
      </w:ins>
      <w:r w:rsidR="00676687">
        <w:rPr>
          <w:rFonts w:ascii="Palatino" w:hAnsi="Palatino"/>
          <w:sz w:val="22"/>
          <w:szCs w:val="22"/>
        </w:rPr>
        <w:t xml:space="preserve"> by addressing the following three challenges</w:t>
      </w:r>
      <w:r w:rsidR="00EA3C34">
        <w:rPr>
          <w:rFonts w:ascii="Palatino" w:hAnsi="Palatino"/>
          <w:sz w:val="22"/>
          <w:szCs w:val="22"/>
        </w:rPr>
        <w:t xml:space="preserve">. </w:t>
      </w:r>
      <w:r w:rsidR="00200423">
        <w:rPr>
          <w:rFonts w:ascii="Palatino" w:hAnsi="Palatino"/>
          <w:sz w:val="22"/>
          <w:szCs w:val="22"/>
        </w:rPr>
        <w:t xml:space="preserve"> </w:t>
      </w:r>
      <w:r w:rsidR="00217F96">
        <w:rPr>
          <w:rFonts w:ascii="Palatino" w:hAnsi="Palatino"/>
          <w:sz w:val="22"/>
          <w:szCs w:val="22"/>
        </w:rPr>
        <w:t xml:space="preserve"> </w:t>
      </w:r>
      <w:r w:rsidR="00807263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 xml:space="preserve"> </w:t>
      </w:r>
    </w:p>
    <w:p w14:paraId="497B08BD" w14:textId="77777777" w:rsidR="00D72EA3" w:rsidRDefault="00D72EA3" w:rsidP="00581543">
      <w:pPr>
        <w:jc w:val="both"/>
        <w:rPr>
          <w:rFonts w:ascii="Palatino" w:hAnsi="Palatino"/>
          <w:sz w:val="22"/>
          <w:szCs w:val="22"/>
        </w:rPr>
      </w:pPr>
    </w:p>
    <w:p w14:paraId="32B3138D" w14:textId="6C4A1D51" w:rsidR="00E37105" w:rsidRDefault="00B929D8" w:rsidP="00581543">
      <w:pPr>
        <w:jc w:val="both"/>
        <w:rPr>
          <w:ins w:id="54" w:author="Samad, Manar (msamad)" w:date="2020-07-30T14:02:00Z"/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lastRenderedPageBreak/>
        <w:t xml:space="preserve">First, 3D point clouds </w:t>
      </w:r>
      <w:r w:rsidR="00220697">
        <w:rPr>
          <w:rFonts w:ascii="Palatino" w:hAnsi="Palatino"/>
          <w:sz w:val="22"/>
          <w:szCs w:val="22"/>
        </w:rPr>
        <w:t>are</w:t>
      </w:r>
      <w:r>
        <w:rPr>
          <w:rFonts w:ascii="Palatino" w:hAnsi="Palatino"/>
          <w:sz w:val="22"/>
          <w:szCs w:val="22"/>
        </w:rPr>
        <w:t xml:space="preserve"> inconsistent in resolution</w:t>
      </w:r>
      <w:r w:rsidR="001E71A1">
        <w:rPr>
          <w:rFonts w:ascii="Palatino" w:hAnsi="Palatino"/>
          <w:sz w:val="22"/>
          <w:szCs w:val="22"/>
        </w:rPr>
        <w:t xml:space="preserve"> and </w:t>
      </w:r>
      <w:r w:rsidR="00220697">
        <w:rPr>
          <w:rFonts w:ascii="Palatino" w:hAnsi="Palatino"/>
          <w:sz w:val="22"/>
          <w:szCs w:val="22"/>
        </w:rPr>
        <w:t xml:space="preserve">the </w:t>
      </w:r>
      <w:r w:rsidR="001E71A1">
        <w:rPr>
          <w:rFonts w:ascii="Palatino" w:hAnsi="Palatino"/>
          <w:sz w:val="22"/>
          <w:szCs w:val="22"/>
        </w:rPr>
        <w:t xml:space="preserve">number of points </w:t>
      </w:r>
      <w:r w:rsidR="00BA6F96">
        <w:rPr>
          <w:rFonts w:ascii="Palatino" w:hAnsi="Palatino"/>
          <w:sz w:val="22"/>
          <w:szCs w:val="22"/>
        </w:rPr>
        <w:t xml:space="preserve">vary </w:t>
      </w:r>
      <w:r w:rsidR="001E71A1">
        <w:rPr>
          <w:rFonts w:ascii="Palatino" w:hAnsi="Palatino"/>
          <w:sz w:val="22"/>
          <w:szCs w:val="22"/>
        </w:rPr>
        <w:t>from one cloud to another</w:t>
      </w:r>
      <w:r>
        <w:rPr>
          <w:rFonts w:ascii="Palatino" w:hAnsi="Palatino"/>
          <w:sz w:val="22"/>
          <w:szCs w:val="22"/>
        </w:rPr>
        <w:t xml:space="preserve">. </w:t>
      </w:r>
      <w:r w:rsidR="00220697">
        <w:rPr>
          <w:rFonts w:ascii="Palatino" w:hAnsi="Palatino"/>
          <w:sz w:val="22"/>
          <w:szCs w:val="22"/>
        </w:rPr>
        <w:t>A common strategy is to sample and interpolate 3D point cloud on to</w:t>
      </w:r>
      <w:r w:rsidR="008E4FA9">
        <w:rPr>
          <w:rFonts w:ascii="Palatino" w:hAnsi="Palatino"/>
          <w:sz w:val="22"/>
          <w:szCs w:val="22"/>
        </w:rPr>
        <w:t xml:space="preserve"> a uniform</w:t>
      </w:r>
      <w:r w:rsidR="00220697">
        <w:rPr>
          <w:rFonts w:ascii="Palatino" w:hAnsi="Palatino"/>
          <w:sz w:val="22"/>
          <w:szCs w:val="22"/>
        </w:rPr>
        <w:t xml:space="preserve"> </w:t>
      </w:r>
      <w:r w:rsidR="005D2585">
        <w:rPr>
          <w:rFonts w:ascii="Palatino" w:hAnsi="Palatino"/>
          <w:sz w:val="22"/>
          <w:szCs w:val="22"/>
        </w:rPr>
        <w:t>2D grid</w:t>
      </w:r>
      <w:r w:rsidR="008E4FA9">
        <w:rPr>
          <w:rFonts w:ascii="Palatino" w:hAnsi="Palatino"/>
          <w:sz w:val="22"/>
          <w:szCs w:val="22"/>
        </w:rPr>
        <w:t xml:space="preserve"> that facilitates operations similar to pixel-based processing. </w:t>
      </w:r>
      <w:r w:rsidR="00D9043B">
        <w:rPr>
          <w:rFonts w:ascii="Palatino" w:hAnsi="Palatino"/>
          <w:sz w:val="22"/>
          <w:szCs w:val="22"/>
        </w:rPr>
        <w:t>Instead</w:t>
      </w:r>
      <w:r w:rsidR="005D2585">
        <w:rPr>
          <w:rFonts w:ascii="Palatino" w:hAnsi="Palatino"/>
          <w:sz w:val="22"/>
          <w:szCs w:val="22"/>
        </w:rPr>
        <w:t>, w</w:t>
      </w:r>
      <w:r>
        <w:rPr>
          <w:rFonts w:ascii="Palatino" w:hAnsi="Palatino"/>
          <w:sz w:val="22"/>
          <w:szCs w:val="22"/>
        </w:rPr>
        <w:t>e propose</w:t>
      </w:r>
      <w:del w:id="55" w:author="Samad, Manar (msamad)" w:date="2020-07-30T13:46:00Z">
        <w:r w:rsidDel="00B2662E">
          <w:rPr>
            <w:rFonts w:ascii="Palatino" w:hAnsi="Palatino"/>
            <w:sz w:val="22"/>
            <w:szCs w:val="22"/>
          </w:rPr>
          <w:delText xml:space="preserve"> </w:delText>
        </w:r>
        <w:r w:rsidR="001E71A1" w:rsidDel="00B2662E">
          <w:rPr>
            <w:rFonts w:ascii="Palatino" w:hAnsi="Palatino"/>
            <w:sz w:val="22"/>
            <w:szCs w:val="22"/>
          </w:rPr>
          <w:delText>a</w:delText>
        </w:r>
      </w:del>
      <w:r w:rsidR="001E71A1">
        <w:rPr>
          <w:rFonts w:ascii="Palatino" w:hAnsi="Palatino"/>
          <w:sz w:val="22"/>
          <w:szCs w:val="22"/>
        </w:rPr>
        <w:t xml:space="preserve"> </w:t>
      </w:r>
      <w:r w:rsidR="00B93EA1">
        <w:rPr>
          <w:rFonts w:ascii="Palatino" w:hAnsi="Palatino"/>
          <w:sz w:val="22"/>
          <w:szCs w:val="22"/>
        </w:rPr>
        <w:t xml:space="preserve">distance-based </w:t>
      </w:r>
      <w:r>
        <w:rPr>
          <w:rFonts w:ascii="Palatino" w:hAnsi="Palatino"/>
          <w:sz w:val="22"/>
          <w:szCs w:val="22"/>
        </w:rPr>
        <w:t>clustering</w:t>
      </w:r>
      <w:r w:rsidR="001E71A1">
        <w:rPr>
          <w:rFonts w:ascii="Palatino" w:hAnsi="Palatino"/>
          <w:sz w:val="22"/>
          <w:szCs w:val="22"/>
        </w:rPr>
        <w:t xml:space="preserve"> method</w:t>
      </w:r>
      <w:ins w:id="56" w:author="Samad, Manar (msamad)" w:date="2020-07-30T13:46:00Z">
        <w:r w:rsidR="00B2662E">
          <w:rPr>
            <w:rFonts w:ascii="Palatino" w:hAnsi="Palatino"/>
            <w:sz w:val="22"/>
            <w:szCs w:val="22"/>
          </w:rPr>
          <w:t>s</w:t>
        </w:r>
      </w:ins>
      <w:r w:rsidR="001E71A1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as a means to </w:t>
      </w:r>
      <w:r w:rsidR="00083C90">
        <w:rPr>
          <w:rFonts w:ascii="Palatino" w:hAnsi="Palatino"/>
          <w:sz w:val="22"/>
          <w:szCs w:val="22"/>
        </w:rPr>
        <w:t xml:space="preserve">directly segment </w:t>
      </w:r>
      <w:del w:id="57" w:author="Samad, Manar (msamad)" w:date="2020-07-30T13:47:00Z">
        <w:r w:rsidR="00083C90" w:rsidDel="00CD4BE0">
          <w:rPr>
            <w:rFonts w:ascii="Palatino" w:hAnsi="Palatino"/>
            <w:sz w:val="22"/>
            <w:szCs w:val="22"/>
          </w:rPr>
          <w:delText>the</w:delText>
        </w:r>
      </w:del>
      <w:r w:rsidR="00083C90">
        <w:rPr>
          <w:rFonts w:ascii="Palatino" w:hAnsi="Palatino"/>
          <w:sz w:val="22"/>
          <w:szCs w:val="22"/>
        </w:rPr>
        <w:t xml:space="preserve"> facial point cloud</w:t>
      </w:r>
      <w:ins w:id="58" w:author="Samad, Manar (msamad)" w:date="2020-07-30T13:46:00Z">
        <w:r w:rsidR="00CD4BE0">
          <w:rPr>
            <w:rFonts w:ascii="Palatino" w:hAnsi="Palatino"/>
            <w:sz w:val="22"/>
            <w:szCs w:val="22"/>
          </w:rPr>
          <w:t>s</w:t>
        </w:r>
      </w:ins>
      <w:r w:rsidR="00EE1E52">
        <w:rPr>
          <w:rFonts w:ascii="Palatino" w:hAnsi="Palatino"/>
          <w:sz w:val="22"/>
          <w:szCs w:val="22"/>
        </w:rPr>
        <w:t xml:space="preserve"> into </w:t>
      </w:r>
      <w:r>
        <w:rPr>
          <w:rFonts w:ascii="Palatino" w:hAnsi="Palatino"/>
          <w:sz w:val="22"/>
          <w:szCs w:val="22"/>
        </w:rPr>
        <w:t>di</w:t>
      </w:r>
      <w:r w:rsidR="001E71A1">
        <w:rPr>
          <w:rFonts w:ascii="Palatino" w:hAnsi="Palatino"/>
          <w:sz w:val="22"/>
          <w:szCs w:val="22"/>
        </w:rPr>
        <w:t>stinct</w:t>
      </w:r>
      <w:r>
        <w:rPr>
          <w:rFonts w:ascii="Palatino" w:hAnsi="Palatino"/>
          <w:sz w:val="22"/>
          <w:szCs w:val="22"/>
        </w:rPr>
        <w:t xml:space="preserve"> </w:t>
      </w:r>
      <w:r w:rsidR="0005584C">
        <w:rPr>
          <w:rFonts w:ascii="Palatino" w:hAnsi="Palatino"/>
          <w:sz w:val="22"/>
          <w:szCs w:val="22"/>
        </w:rPr>
        <w:t xml:space="preserve">and meaningful </w:t>
      </w:r>
      <w:r w:rsidR="001F58E3">
        <w:rPr>
          <w:rFonts w:ascii="Palatino" w:hAnsi="Palatino"/>
          <w:sz w:val="22"/>
          <w:szCs w:val="22"/>
        </w:rPr>
        <w:t xml:space="preserve">facial </w:t>
      </w:r>
      <w:r>
        <w:rPr>
          <w:rFonts w:ascii="Palatino" w:hAnsi="Palatino"/>
          <w:sz w:val="22"/>
          <w:szCs w:val="22"/>
        </w:rPr>
        <w:t>regions.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0975EC">
        <w:rPr>
          <w:rFonts w:ascii="Palatino" w:hAnsi="Palatino"/>
          <w:sz w:val="22"/>
          <w:szCs w:val="22"/>
        </w:rPr>
        <w:t xml:space="preserve">Second, clustering algorithms </w:t>
      </w:r>
      <w:r w:rsidR="007B65BB">
        <w:rPr>
          <w:rFonts w:ascii="Palatino" w:hAnsi="Palatino"/>
          <w:sz w:val="22"/>
          <w:szCs w:val="22"/>
        </w:rPr>
        <w:t xml:space="preserve">often yield different labels for the same </w:t>
      </w:r>
      <w:del w:id="59" w:author="Samad, Manar (msamad)" w:date="2020-07-30T13:49:00Z">
        <w:r w:rsidR="007B65BB" w:rsidDel="00CB0820">
          <w:rPr>
            <w:rFonts w:ascii="Palatino" w:hAnsi="Palatino"/>
            <w:sz w:val="22"/>
            <w:szCs w:val="22"/>
          </w:rPr>
          <w:delText>region</w:delText>
        </w:r>
      </w:del>
      <w:ins w:id="60" w:author="Samad, Manar (msamad)" w:date="2020-07-30T13:49:00Z">
        <w:r w:rsidR="00B710CE">
          <w:rPr>
            <w:rFonts w:ascii="Palatino" w:hAnsi="Palatino"/>
            <w:sz w:val="22"/>
            <w:szCs w:val="22"/>
          </w:rPr>
          <w:t xml:space="preserve"> segment</w:t>
        </w:r>
      </w:ins>
      <w:r w:rsidR="007B65BB">
        <w:rPr>
          <w:rFonts w:ascii="Palatino" w:hAnsi="Palatino"/>
          <w:sz w:val="22"/>
          <w:szCs w:val="22"/>
        </w:rPr>
        <w:t xml:space="preserve"> of the point cloud that depends on </w:t>
      </w:r>
      <w:r w:rsidR="000975EC">
        <w:rPr>
          <w:rFonts w:ascii="Palatino" w:hAnsi="Palatino"/>
          <w:sz w:val="22"/>
          <w:szCs w:val="22"/>
        </w:rPr>
        <w:t xml:space="preserve">initial enumeration of the seeds.  </w:t>
      </w:r>
      <w:r w:rsidR="001212DD">
        <w:rPr>
          <w:rFonts w:ascii="Palatino" w:hAnsi="Palatino"/>
          <w:sz w:val="22"/>
          <w:szCs w:val="22"/>
        </w:rPr>
        <w:t xml:space="preserve">This makes tracking and identifying the same spatial region with </w:t>
      </w:r>
      <w:ins w:id="61" w:author="Samad, Manar (msamad)" w:date="2020-07-30T13:50:00Z">
        <w:r w:rsidR="008D6C5A">
          <w:rPr>
            <w:rFonts w:ascii="Palatino" w:hAnsi="Palatino"/>
            <w:sz w:val="22"/>
            <w:szCs w:val="22"/>
          </w:rPr>
          <w:t xml:space="preserve">a consistent </w:t>
        </w:r>
      </w:ins>
      <w:del w:id="62" w:author="Samad, Manar (msamad)" w:date="2020-07-30T13:50:00Z">
        <w:r w:rsidR="001212DD" w:rsidDel="008D6C5A">
          <w:rPr>
            <w:rFonts w:ascii="Palatino" w:hAnsi="Palatino"/>
            <w:sz w:val="22"/>
            <w:szCs w:val="22"/>
          </w:rPr>
          <w:delText>the same</w:delText>
        </w:r>
      </w:del>
      <w:r w:rsidR="001212DD">
        <w:rPr>
          <w:rFonts w:ascii="Palatino" w:hAnsi="Palatino"/>
          <w:sz w:val="22"/>
          <w:szCs w:val="22"/>
        </w:rPr>
        <w:t xml:space="preserve"> label across different point clouds</w:t>
      </w:r>
      <w:r w:rsidR="00941D3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challenging</w:t>
      </w:r>
      <w:r w:rsidR="001212DD">
        <w:rPr>
          <w:rFonts w:ascii="Palatino" w:hAnsi="Palatino"/>
          <w:sz w:val="22"/>
          <w:szCs w:val="22"/>
        </w:rPr>
        <w:t>.</w:t>
      </w:r>
      <w:r w:rsidR="0050224C">
        <w:rPr>
          <w:rFonts w:ascii="Palatino" w:hAnsi="Palatino"/>
          <w:sz w:val="22"/>
          <w:szCs w:val="22"/>
        </w:rPr>
        <w:t xml:space="preserve"> In this paper,</w:t>
      </w:r>
      <w:r w:rsidR="001212DD">
        <w:rPr>
          <w:rFonts w:ascii="Palatino" w:hAnsi="Palatino"/>
          <w:sz w:val="22"/>
          <w:szCs w:val="22"/>
        </w:rPr>
        <w:t xml:space="preserve"> </w:t>
      </w:r>
      <w:r w:rsidR="00410DA3">
        <w:rPr>
          <w:rFonts w:ascii="Palatino" w:hAnsi="Palatino"/>
          <w:sz w:val="22"/>
          <w:szCs w:val="22"/>
        </w:rPr>
        <w:t>labels for different segments are consistently identified across all fac</w:t>
      </w:r>
      <w:r w:rsidR="000D667A">
        <w:rPr>
          <w:rFonts w:ascii="Palatino" w:hAnsi="Palatino"/>
          <w:sz w:val="22"/>
          <w:szCs w:val="22"/>
        </w:rPr>
        <w:t>e</w:t>
      </w:r>
      <w:r w:rsidR="00410DA3">
        <w:rPr>
          <w:rFonts w:ascii="Palatino" w:hAnsi="Palatino"/>
          <w:sz w:val="22"/>
          <w:szCs w:val="22"/>
        </w:rPr>
        <w:t xml:space="preserve"> samples</w:t>
      </w:r>
      <w:r w:rsidR="000D667A">
        <w:rPr>
          <w:rFonts w:ascii="Palatino" w:hAnsi="Palatino"/>
          <w:sz w:val="22"/>
          <w:szCs w:val="22"/>
        </w:rPr>
        <w:t xml:space="preserve"> </w:t>
      </w:r>
      <w:ins w:id="63" w:author="Samad, Manar (msamad)" w:date="2020-07-30T13:51:00Z">
        <w:r w:rsidR="00FA1FD5">
          <w:rPr>
            <w:rFonts w:ascii="Palatino" w:hAnsi="Palatino"/>
            <w:sz w:val="22"/>
            <w:szCs w:val="22"/>
          </w:rPr>
          <w:t xml:space="preserve">prior to </w:t>
        </w:r>
      </w:ins>
      <w:del w:id="64" w:author="Samad, Manar (msamad)" w:date="2020-07-30T13:51:00Z">
        <w:r w:rsidR="000D667A" w:rsidDel="00FA1FD5">
          <w:rPr>
            <w:rFonts w:ascii="Palatino" w:hAnsi="Palatino"/>
            <w:sz w:val="22"/>
            <w:szCs w:val="22"/>
          </w:rPr>
          <w:delText xml:space="preserve">to facilitate </w:delText>
        </w:r>
      </w:del>
      <w:r w:rsidR="000D667A">
        <w:rPr>
          <w:rFonts w:ascii="Palatino" w:hAnsi="Palatino"/>
          <w:sz w:val="22"/>
          <w:szCs w:val="22"/>
        </w:rPr>
        <w:t xml:space="preserve">local </w:t>
      </w:r>
      <w:ins w:id="65" w:author="Samad, Manar (msamad)" w:date="2020-07-30T13:51:00Z">
        <w:r w:rsidR="0082393F">
          <w:rPr>
            <w:rFonts w:ascii="Palatino" w:hAnsi="Palatino"/>
            <w:sz w:val="22"/>
            <w:szCs w:val="22"/>
          </w:rPr>
          <w:t>feature</w:t>
        </w:r>
      </w:ins>
      <w:del w:id="66" w:author="Samad, Manar (msamad)" w:date="2020-07-30T13:51:00Z">
        <w:r w:rsidR="000D667A" w:rsidDel="0082393F">
          <w:rPr>
            <w:rFonts w:ascii="Palatino" w:hAnsi="Palatino"/>
            <w:sz w:val="22"/>
            <w:szCs w:val="22"/>
          </w:rPr>
          <w:delText>pattern</w:delText>
        </w:r>
      </w:del>
      <w:ins w:id="67" w:author="Samad, Manar (msamad)" w:date="2020-07-30T13:51:00Z">
        <w:r w:rsidR="009B3FA8">
          <w:rPr>
            <w:rFonts w:ascii="Palatino" w:hAnsi="Palatino"/>
            <w:sz w:val="22"/>
            <w:szCs w:val="22"/>
          </w:rPr>
          <w:t xml:space="preserve"> extraction and</w:t>
        </w:r>
      </w:ins>
      <w:r w:rsidR="000D667A">
        <w:rPr>
          <w:rFonts w:ascii="Palatino" w:hAnsi="Palatino"/>
          <w:sz w:val="22"/>
          <w:szCs w:val="22"/>
        </w:rPr>
        <w:t xml:space="preserve"> classifica</w:t>
      </w:r>
      <w:r w:rsidR="00A621C4">
        <w:rPr>
          <w:rFonts w:ascii="Palatino" w:hAnsi="Palatino"/>
          <w:sz w:val="22"/>
          <w:szCs w:val="22"/>
        </w:rPr>
        <w:t>tion</w:t>
      </w:r>
      <w:r w:rsidR="00410DA3">
        <w:rPr>
          <w:rFonts w:ascii="Palatino" w:hAnsi="Palatino"/>
          <w:sz w:val="22"/>
          <w:szCs w:val="22"/>
        </w:rPr>
        <w:t xml:space="preserve">. </w:t>
      </w:r>
      <w:r w:rsidR="007C5C17">
        <w:rPr>
          <w:rFonts w:ascii="Palatino" w:hAnsi="Palatino"/>
          <w:sz w:val="22"/>
          <w:szCs w:val="22"/>
        </w:rPr>
        <w:t>Local features mined from these</w:t>
      </w:r>
      <w:r w:rsidR="008C2C71">
        <w:rPr>
          <w:rFonts w:ascii="Palatino" w:hAnsi="Palatino"/>
          <w:sz w:val="22"/>
          <w:szCs w:val="22"/>
        </w:rPr>
        <w:t xml:space="preserve"> </w:t>
      </w:r>
      <w:r w:rsidR="0012468B">
        <w:rPr>
          <w:rFonts w:ascii="Palatino" w:hAnsi="Palatino"/>
          <w:sz w:val="22"/>
          <w:szCs w:val="22"/>
        </w:rPr>
        <w:t>segments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are</w:t>
      </w:r>
      <w:r w:rsidR="00CB37A8">
        <w:rPr>
          <w:rFonts w:ascii="Palatino" w:hAnsi="Palatino"/>
          <w:sz w:val="22"/>
          <w:szCs w:val="22"/>
        </w:rPr>
        <w:t xml:space="preserve"> compared across faces </w:t>
      </w:r>
      <w:r w:rsidR="009A69FB">
        <w:rPr>
          <w:rFonts w:ascii="Palatino" w:hAnsi="Palatino"/>
          <w:sz w:val="22"/>
          <w:szCs w:val="22"/>
        </w:rPr>
        <w:t xml:space="preserve">for </w:t>
      </w:r>
      <w:r w:rsidR="0005584C">
        <w:rPr>
          <w:rFonts w:ascii="Palatino" w:hAnsi="Palatino"/>
          <w:sz w:val="22"/>
          <w:szCs w:val="22"/>
        </w:rPr>
        <w:t xml:space="preserve">classifying </w:t>
      </w:r>
      <w:r w:rsidR="009A69FB">
        <w:rPr>
          <w:rFonts w:ascii="Palatino" w:hAnsi="Palatino"/>
          <w:sz w:val="22"/>
          <w:szCs w:val="22"/>
        </w:rPr>
        <w:t>seven prototypical facial expression</w:t>
      </w:r>
      <w:ins w:id="68" w:author="Samad, Manar (msamad)" w:date="2020-07-30T13:52:00Z">
        <w:r w:rsidR="0082393F">
          <w:rPr>
            <w:rFonts w:ascii="Palatino" w:hAnsi="Palatino"/>
            <w:sz w:val="22"/>
            <w:szCs w:val="22"/>
          </w:rPr>
          <w:t>s, including happy, sad, afraid, angr</w:t>
        </w:r>
      </w:ins>
      <w:ins w:id="69" w:author="Samad, Manar (msamad)" w:date="2020-07-30T13:53:00Z">
        <w:r w:rsidR="0082393F">
          <w:rPr>
            <w:rFonts w:ascii="Palatino" w:hAnsi="Palatino"/>
            <w:sz w:val="22"/>
            <w:szCs w:val="22"/>
          </w:rPr>
          <w:t>y</w:t>
        </w:r>
      </w:ins>
      <w:ins w:id="70" w:author="Samad, Manar (msamad)" w:date="2020-07-30T13:52:00Z">
        <w:r w:rsidR="0082393F">
          <w:rPr>
            <w:rFonts w:ascii="Palatino" w:hAnsi="Palatino"/>
            <w:sz w:val="22"/>
            <w:szCs w:val="22"/>
          </w:rPr>
          <w:t>, disgust, surprise</w:t>
        </w:r>
      </w:ins>
      <w:ins w:id="71" w:author="Samad, Manar (msamad)" w:date="2020-07-30T13:53:00Z">
        <w:r w:rsidR="0082393F">
          <w:rPr>
            <w:rFonts w:ascii="Palatino" w:hAnsi="Palatino"/>
            <w:sz w:val="22"/>
            <w:szCs w:val="22"/>
          </w:rPr>
          <w:t xml:space="preserve">, and neutral. </w:t>
        </w:r>
      </w:ins>
      <w:del w:id="72" w:author="Samad, Manar (msamad)" w:date="2020-07-30T13:52:00Z">
        <w:r w:rsidR="009A69FB" w:rsidDel="0082393F">
          <w:rPr>
            <w:rFonts w:ascii="Palatino" w:hAnsi="Palatino"/>
            <w:sz w:val="22"/>
            <w:szCs w:val="22"/>
          </w:rPr>
          <w:delText xml:space="preserve"> patterns</w:delText>
        </w:r>
      </w:del>
      <w:del w:id="73" w:author="Samad, Manar (msamad)" w:date="2020-07-30T13:53:00Z">
        <w:r w:rsidR="009A69FB" w:rsidDel="0082393F">
          <w:rPr>
            <w:rFonts w:ascii="Palatino" w:hAnsi="Palatino"/>
            <w:sz w:val="22"/>
            <w:szCs w:val="22"/>
          </w:rPr>
          <w:delText>.</w:delText>
        </w:r>
        <w:r w:rsidR="0005584C" w:rsidDel="0082393F">
          <w:rPr>
            <w:rFonts w:ascii="Palatino" w:hAnsi="Palatino"/>
            <w:sz w:val="22"/>
            <w:szCs w:val="22"/>
          </w:rPr>
          <w:delText xml:space="preserve"> </w:delText>
        </w:r>
      </w:del>
      <w:r w:rsidR="0005584C">
        <w:rPr>
          <w:rFonts w:ascii="Palatino" w:hAnsi="Palatino"/>
          <w:sz w:val="22"/>
          <w:szCs w:val="22"/>
        </w:rPr>
        <w:t xml:space="preserve">Several clustering algorithms have been tested to evaluate </w:t>
      </w:r>
      <w:ins w:id="74" w:author="Samad, Manar (msamad)" w:date="2020-07-30T13:53:00Z">
        <w:r w:rsidR="00CE45C0">
          <w:rPr>
            <w:rFonts w:ascii="Palatino" w:hAnsi="Palatino"/>
            <w:sz w:val="22"/>
            <w:szCs w:val="22"/>
          </w:rPr>
          <w:t>the fac</w:t>
        </w:r>
        <w:r w:rsidR="004B607E">
          <w:rPr>
            <w:rFonts w:ascii="Palatino" w:hAnsi="Palatino"/>
            <w:sz w:val="22"/>
            <w:szCs w:val="22"/>
          </w:rPr>
          <w:t>ial</w:t>
        </w:r>
        <w:r w:rsidR="00CE45C0">
          <w:rPr>
            <w:rFonts w:ascii="Palatino" w:hAnsi="Palatino"/>
            <w:sz w:val="22"/>
            <w:szCs w:val="22"/>
          </w:rPr>
          <w:t xml:space="preserve"> segmentation task. </w:t>
        </w:r>
      </w:ins>
      <w:del w:id="75" w:author="Samad, Manar (msamad)" w:date="2020-07-30T13:53:00Z">
        <w:r w:rsidR="003635DA" w:rsidDel="00CE45C0">
          <w:rPr>
            <w:rFonts w:ascii="Palatino" w:hAnsi="Palatino"/>
            <w:sz w:val="22"/>
            <w:szCs w:val="22"/>
          </w:rPr>
          <w:delText>facial segmentation</w:delText>
        </w:r>
        <w:r w:rsidR="00D9195E" w:rsidDel="00CE45C0">
          <w:rPr>
            <w:rFonts w:ascii="Palatino" w:hAnsi="Palatino"/>
            <w:sz w:val="22"/>
            <w:szCs w:val="22"/>
          </w:rPr>
          <w:delText xml:space="preserve">s. </w:delText>
        </w:r>
      </w:del>
      <w:r w:rsidR="00890CAF">
        <w:rPr>
          <w:rFonts w:ascii="Palatino" w:hAnsi="Palatino"/>
          <w:sz w:val="22"/>
          <w:szCs w:val="22"/>
        </w:rPr>
        <w:t>Third</w:t>
      </w:r>
      <w:r w:rsidR="00D9195E">
        <w:rPr>
          <w:rFonts w:ascii="Palatino" w:hAnsi="Palatino"/>
          <w:sz w:val="22"/>
          <w:szCs w:val="22"/>
        </w:rPr>
        <w:t>, to achieve a constant dimensional feature space for point clouds of varying size</w:t>
      </w:r>
      <w:r w:rsidR="008E6C9C">
        <w:rPr>
          <w:rFonts w:ascii="Palatino" w:hAnsi="Palatino"/>
          <w:sz w:val="22"/>
          <w:szCs w:val="22"/>
        </w:rPr>
        <w:t xml:space="preserve">, we </w:t>
      </w:r>
      <w:ins w:id="76" w:author="Samad, Manar (msamad)" w:date="2020-07-30T13:55:00Z">
        <w:r w:rsidR="00417EC8">
          <w:rPr>
            <w:rFonts w:ascii="Palatino" w:hAnsi="Palatino"/>
            <w:sz w:val="22"/>
            <w:szCs w:val="22"/>
          </w:rPr>
          <w:t xml:space="preserve">learn the mixture of Gaussian parameters </w:t>
        </w:r>
      </w:ins>
      <w:del w:id="77" w:author="Samad, Manar (msamad)" w:date="2020-07-30T13:55:00Z">
        <w:r w:rsidR="008E6C9C" w:rsidDel="00417EC8">
          <w:rPr>
            <w:rFonts w:ascii="Palatino" w:hAnsi="Palatino"/>
            <w:sz w:val="22"/>
            <w:szCs w:val="22"/>
          </w:rPr>
          <w:delText>use parameters after learning a mixture of Gaussian distributions</w:delText>
        </w:r>
        <w:r w:rsidR="00C85BD0" w:rsidDel="00417EC8">
          <w:rPr>
            <w:rFonts w:ascii="Palatino" w:hAnsi="Palatino"/>
            <w:sz w:val="22"/>
            <w:szCs w:val="22"/>
          </w:rPr>
          <w:delText xml:space="preserve"> using</w:delText>
        </w:r>
      </w:del>
      <w:ins w:id="78" w:author="Samad, Manar (msamad)" w:date="2020-07-30T13:55:00Z">
        <w:r w:rsidR="00417EC8">
          <w:rPr>
            <w:rFonts w:ascii="Palatino" w:hAnsi="Palatino"/>
            <w:sz w:val="22"/>
            <w:szCs w:val="22"/>
          </w:rPr>
          <w:t>at each segment of the facial point cloud.</w:t>
        </w:r>
      </w:ins>
      <w:r w:rsidR="00C85BD0">
        <w:rPr>
          <w:rFonts w:ascii="Palatino" w:hAnsi="Palatino"/>
          <w:sz w:val="22"/>
          <w:szCs w:val="22"/>
        </w:rPr>
        <w:t xml:space="preserve"> </w:t>
      </w:r>
      <w:del w:id="79" w:author="Samad, Manar (msamad)" w:date="2020-07-30T13:55:00Z">
        <w:r w:rsidR="00C85BD0" w:rsidDel="00417EC8">
          <w:rPr>
            <w:rFonts w:ascii="Palatino" w:hAnsi="Palatino"/>
            <w:sz w:val="22"/>
            <w:szCs w:val="22"/>
          </w:rPr>
          <w:delText>the expectation maximization algorithm</w:delText>
        </w:r>
        <w:r w:rsidR="008E6C9C" w:rsidDel="00417EC8">
          <w:rPr>
            <w:rFonts w:ascii="Palatino" w:hAnsi="Palatino"/>
            <w:sz w:val="22"/>
            <w:szCs w:val="22"/>
          </w:rPr>
          <w:delText xml:space="preserve">. </w:delText>
        </w:r>
      </w:del>
      <w:r w:rsidR="00786E95">
        <w:rPr>
          <w:rFonts w:ascii="Palatino" w:hAnsi="Palatino"/>
          <w:sz w:val="22"/>
          <w:szCs w:val="22"/>
        </w:rPr>
        <w:t xml:space="preserve">These parametric features are used to identify </w:t>
      </w:r>
      <w:del w:id="80" w:author="Samad, Manar (msamad)" w:date="2020-07-30T13:58:00Z">
        <w:r w:rsidR="00786E95" w:rsidDel="00C34952">
          <w:rPr>
            <w:rFonts w:ascii="Palatino" w:hAnsi="Palatino"/>
            <w:sz w:val="22"/>
            <w:szCs w:val="22"/>
          </w:rPr>
          <w:delText>most discriminative</w:delText>
        </w:r>
      </w:del>
      <w:r w:rsidR="00786E95">
        <w:rPr>
          <w:rFonts w:ascii="Palatino" w:hAnsi="Palatino"/>
          <w:sz w:val="22"/>
          <w:szCs w:val="22"/>
        </w:rPr>
        <w:t xml:space="preserve"> facial segments</w:t>
      </w:r>
      <w:ins w:id="81" w:author="Samad, Manar (msamad)" w:date="2020-07-30T13:58:00Z">
        <w:r w:rsidR="00C34952">
          <w:rPr>
            <w:rFonts w:ascii="Palatino" w:hAnsi="Palatino"/>
            <w:sz w:val="22"/>
            <w:szCs w:val="22"/>
          </w:rPr>
          <w:t xml:space="preserve"> with most varying local </w:t>
        </w:r>
      </w:ins>
      <w:ins w:id="82" w:author="Samad, Manar (msamad)" w:date="2020-07-30T13:59:00Z">
        <w:r w:rsidR="00C34952">
          <w:rPr>
            <w:rFonts w:ascii="Palatino" w:hAnsi="Palatino"/>
            <w:sz w:val="22"/>
            <w:szCs w:val="22"/>
          </w:rPr>
          <w:t xml:space="preserve">patterns due to facial expressions. </w:t>
        </w:r>
        <w:r w:rsidR="000216CE">
          <w:rPr>
            <w:rFonts w:ascii="Palatino" w:hAnsi="Palatino"/>
            <w:sz w:val="22"/>
            <w:szCs w:val="22"/>
          </w:rPr>
          <w:t>Th</w:t>
        </w:r>
      </w:ins>
      <w:ins w:id="83" w:author="Samad, Manar (msamad)" w:date="2020-07-30T14:12:00Z">
        <w:r w:rsidR="00392BAB">
          <w:rPr>
            <w:rFonts w:ascii="Palatino" w:hAnsi="Palatino"/>
            <w:sz w:val="22"/>
            <w:szCs w:val="22"/>
          </w:rPr>
          <w:t>e</w:t>
        </w:r>
      </w:ins>
      <w:ins w:id="84" w:author="Samad, Manar (msamad)" w:date="2020-07-30T13:59:00Z">
        <w:r w:rsidR="000216CE">
          <w:rPr>
            <w:rFonts w:ascii="Palatino" w:hAnsi="Palatino"/>
            <w:sz w:val="22"/>
            <w:szCs w:val="22"/>
          </w:rPr>
          <w:t xml:space="preserve"> </w:t>
        </w:r>
      </w:ins>
      <w:ins w:id="85" w:author="Samad, Manar (msamad)" w:date="2020-07-30T14:01:00Z">
        <w:r w:rsidR="00E37105">
          <w:rPr>
            <w:rFonts w:ascii="Palatino" w:hAnsi="Palatino"/>
            <w:sz w:val="22"/>
            <w:szCs w:val="22"/>
          </w:rPr>
          <w:t xml:space="preserve">localization and selection of </w:t>
        </w:r>
      </w:ins>
      <w:ins w:id="86" w:author="Samad, Manar (msamad)" w:date="2020-07-30T13:59:00Z">
        <w:r w:rsidR="000216CE">
          <w:rPr>
            <w:rFonts w:ascii="Palatino" w:hAnsi="Palatino"/>
            <w:sz w:val="22"/>
            <w:szCs w:val="22"/>
          </w:rPr>
          <w:t xml:space="preserve">facial </w:t>
        </w:r>
      </w:ins>
      <w:ins w:id="87" w:author="Samad, Manar (msamad)" w:date="2020-07-30T14:02:00Z">
        <w:r w:rsidR="00E37105">
          <w:rPr>
            <w:rFonts w:ascii="Palatino" w:hAnsi="Palatino"/>
            <w:sz w:val="22"/>
            <w:szCs w:val="22"/>
          </w:rPr>
          <w:t>segments</w:t>
        </w:r>
      </w:ins>
      <w:ins w:id="88" w:author="Samad, Manar (msamad)" w:date="2020-07-30T14:00:00Z">
        <w:r w:rsidR="000216CE">
          <w:rPr>
            <w:rFonts w:ascii="Palatino" w:hAnsi="Palatino"/>
            <w:sz w:val="22"/>
            <w:szCs w:val="22"/>
          </w:rPr>
          <w:t xml:space="preserve"> </w:t>
        </w:r>
      </w:ins>
      <w:ins w:id="89" w:author="Samad, Manar (msamad)" w:date="2020-07-30T14:02:00Z">
        <w:r w:rsidR="00E37105">
          <w:rPr>
            <w:rFonts w:ascii="Palatino" w:hAnsi="Palatino"/>
            <w:sz w:val="22"/>
            <w:szCs w:val="22"/>
          </w:rPr>
          <w:t xml:space="preserve">can help </w:t>
        </w:r>
      </w:ins>
      <w:r w:rsidR="00F968C1">
        <w:rPr>
          <w:rFonts w:ascii="Palatino" w:hAnsi="Palatino"/>
          <w:sz w:val="22"/>
          <w:szCs w:val="22"/>
        </w:rPr>
        <w:t xml:space="preserve">further </w:t>
      </w:r>
      <w:ins w:id="90" w:author="Samad, Manar (msamad)" w:date="2020-07-30T14:02:00Z">
        <w:r w:rsidR="00E37105">
          <w:rPr>
            <w:rFonts w:ascii="Palatino" w:hAnsi="Palatino"/>
            <w:sz w:val="22"/>
            <w:szCs w:val="22"/>
          </w:rPr>
          <w:t xml:space="preserve">interpretation and optimization of local feature mining </w:t>
        </w:r>
      </w:ins>
      <w:ins w:id="91" w:author="Samad, Manar (msamad)" w:date="2020-07-30T14:03:00Z">
        <w:r w:rsidR="009A6460">
          <w:rPr>
            <w:rFonts w:ascii="Palatino" w:hAnsi="Palatino"/>
            <w:sz w:val="22"/>
            <w:szCs w:val="22"/>
          </w:rPr>
          <w:t>using</w:t>
        </w:r>
      </w:ins>
      <w:ins w:id="92" w:author="Samad, Manar (msamad)" w:date="2020-07-30T14:02:00Z">
        <w:r w:rsidR="00E37105">
          <w:rPr>
            <w:rFonts w:ascii="Palatino" w:hAnsi="Palatino"/>
            <w:sz w:val="22"/>
            <w:szCs w:val="22"/>
          </w:rPr>
          <w:t xml:space="preserve"> 3D point clouds. </w:t>
        </w:r>
      </w:ins>
    </w:p>
    <w:p w14:paraId="662AE20C" w14:textId="555F27FF" w:rsidR="00D20A54" w:rsidDel="00E37105" w:rsidRDefault="00D20A54" w:rsidP="00581543">
      <w:pPr>
        <w:jc w:val="both"/>
        <w:rPr>
          <w:del w:id="93" w:author="Samad, Manar (msamad)" w:date="2020-07-30T14:03:00Z"/>
          <w:rFonts w:ascii="Palatino" w:hAnsi="Palatino"/>
          <w:sz w:val="22"/>
          <w:szCs w:val="22"/>
        </w:rPr>
      </w:pPr>
    </w:p>
    <w:p w14:paraId="1E44E287" w14:textId="2A3E78BD" w:rsidR="00D20A54" w:rsidRDefault="0044397F" w:rsidP="00581543">
      <w:pPr>
        <w:jc w:val="both"/>
        <w:rPr>
          <w:ins w:id="94" w:author="Samad, Manar (msamad)" w:date="2020-07-30T14:16:00Z"/>
          <w:rFonts w:ascii="Palatino" w:hAnsi="Palatino"/>
          <w:sz w:val="22"/>
          <w:szCs w:val="22"/>
        </w:rPr>
      </w:pPr>
      <w:ins w:id="95" w:author="Samad, Manar (msamad)" w:date="2020-07-30T14:17:00Z">
        <w:r>
          <w:rPr>
            <w:rFonts w:ascii="Palatino" w:hAnsi="Palatino"/>
            <w:sz w:val="22"/>
            <w:szCs w:val="22"/>
          </w:rPr>
          <w:t>The remainder of the paper is organized as follows. Section II outlines the methodology behind the proposed pipeline, Section III discusses the results. The paper concludes in Section IV.</w:t>
        </w:r>
      </w:ins>
    </w:p>
    <w:p w14:paraId="4752423D" w14:textId="77777777" w:rsidR="0044397F" w:rsidRDefault="0044397F" w:rsidP="00581543">
      <w:pPr>
        <w:jc w:val="both"/>
        <w:rPr>
          <w:rFonts w:ascii="Palatino" w:hAnsi="Palatino"/>
          <w:sz w:val="22"/>
          <w:szCs w:val="22"/>
        </w:rPr>
      </w:pPr>
    </w:p>
    <w:p w14:paraId="181833F2" w14:textId="7B4E8C70" w:rsidR="00D20A54" w:rsidRPr="006139A8" w:rsidRDefault="00D20A54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6139A8">
        <w:rPr>
          <w:rFonts w:ascii="Palatino" w:hAnsi="Palatino"/>
          <w:b/>
          <w:bCs/>
          <w:sz w:val="22"/>
          <w:szCs w:val="22"/>
        </w:rPr>
        <w:t>Methods:</w:t>
      </w:r>
    </w:p>
    <w:p w14:paraId="0F6E9070" w14:textId="1FA7D3F5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047B2B7C" w14:textId="1C87ED4B" w:rsidR="00D20A54" w:rsidRDefault="000D3D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We propose a </w:t>
      </w:r>
      <w:r w:rsidR="000975EC">
        <w:rPr>
          <w:rFonts w:ascii="Palatino" w:hAnsi="Palatino"/>
          <w:sz w:val="22"/>
          <w:szCs w:val="22"/>
        </w:rPr>
        <w:t xml:space="preserve">hybrid </w:t>
      </w:r>
      <w:r>
        <w:rPr>
          <w:rFonts w:ascii="Palatino" w:hAnsi="Palatino"/>
          <w:sz w:val="22"/>
          <w:szCs w:val="22"/>
        </w:rPr>
        <w:t xml:space="preserve">of clustering algorithms for learning </w:t>
      </w:r>
      <w:del w:id="96" w:author="Samad, Manar (msamad)" w:date="2020-07-30T14:22:00Z">
        <w:r w:rsidDel="005C538F">
          <w:rPr>
            <w:rFonts w:ascii="Palatino" w:hAnsi="Palatino"/>
            <w:sz w:val="22"/>
            <w:szCs w:val="22"/>
          </w:rPr>
          <w:delText>of</w:delText>
        </w:r>
      </w:del>
      <w:r>
        <w:rPr>
          <w:rFonts w:ascii="Palatino" w:hAnsi="Palatino"/>
          <w:sz w:val="22"/>
          <w:szCs w:val="22"/>
        </w:rPr>
        <w:t xml:space="preserve"> local </w:t>
      </w:r>
      <w:del w:id="97" w:author="Samad, Manar (msamad)" w:date="2020-07-30T14:21:00Z">
        <w:r w:rsidDel="005C538F">
          <w:rPr>
            <w:rFonts w:ascii="Palatino" w:hAnsi="Palatino"/>
            <w:sz w:val="22"/>
            <w:szCs w:val="22"/>
          </w:rPr>
          <w:delText>geometric</w:delText>
        </w:r>
      </w:del>
      <w:r>
        <w:rPr>
          <w:rFonts w:ascii="Palatino" w:hAnsi="Palatino"/>
          <w:sz w:val="22"/>
          <w:szCs w:val="22"/>
        </w:rPr>
        <w:t xml:space="preserve"> patterns from 3D point clouds</w:t>
      </w:r>
      <w:del w:id="98" w:author="Samad, Manar (msamad)" w:date="2020-07-30T14:20:00Z">
        <w:r w:rsidDel="005B1D2B">
          <w:rPr>
            <w:rFonts w:ascii="Palatino" w:hAnsi="Palatino"/>
            <w:sz w:val="22"/>
            <w:szCs w:val="22"/>
          </w:rPr>
          <w:delText xml:space="preserve"> of the human face</w:delText>
        </w:r>
      </w:del>
      <w:r>
        <w:rPr>
          <w:rFonts w:ascii="Palatino" w:hAnsi="Palatino"/>
          <w:sz w:val="22"/>
          <w:szCs w:val="22"/>
        </w:rPr>
        <w:t xml:space="preserve">. </w:t>
      </w:r>
      <w:ins w:id="99" w:author="Samad, Manar (msamad)" w:date="2020-07-30T14:21:00Z">
        <w:r w:rsidR="005C538F">
          <w:rPr>
            <w:rFonts w:ascii="Palatino" w:hAnsi="Palatino"/>
            <w:sz w:val="22"/>
            <w:szCs w:val="22"/>
          </w:rPr>
          <w:t xml:space="preserve">The local patterns </w:t>
        </w:r>
      </w:ins>
      <w:ins w:id="100" w:author="Samad, Manar (msamad)" w:date="2020-07-30T14:22:00Z">
        <w:r w:rsidR="0031793B">
          <w:rPr>
            <w:rFonts w:ascii="Palatino" w:hAnsi="Palatino"/>
            <w:sz w:val="22"/>
            <w:szCs w:val="22"/>
          </w:rPr>
          <w:t xml:space="preserve">are evaluated in </w:t>
        </w:r>
        <w:r w:rsidR="00EA068F">
          <w:rPr>
            <w:rFonts w:ascii="Palatino" w:hAnsi="Palatino"/>
            <w:sz w:val="22"/>
            <w:szCs w:val="22"/>
          </w:rPr>
          <w:t xml:space="preserve">the classification of </w:t>
        </w:r>
      </w:ins>
      <w:ins w:id="101" w:author="Samad, Manar (msamad)" w:date="2020-07-30T14:23:00Z">
        <w:r w:rsidR="00EA068F">
          <w:rPr>
            <w:rFonts w:ascii="Palatino" w:hAnsi="Palatino"/>
            <w:sz w:val="22"/>
            <w:szCs w:val="22"/>
          </w:rPr>
          <w:t xml:space="preserve">seven facial expressions. </w:t>
        </w:r>
      </w:ins>
      <w:r w:rsidR="00D37CEF">
        <w:rPr>
          <w:rFonts w:ascii="Palatino" w:hAnsi="Palatino"/>
          <w:sz w:val="22"/>
          <w:szCs w:val="22"/>
        </w:rPr>
        <w:t>The proposed pipeline</w:t>
      </w:r>
      <w:ins w:id="102" w:author="Samad, Manar (msamad)" w:date="2020-07-30T14:23:00Z">
        <w:r w:rsidR="000F2A0B">
          <w:rPr>
            <w:rFonts w:ascii="Palatino" w:hAnsi="Palatino"/>
            <w:sz w:val="22"/>
            <w:szCs w:val="22"/>
          </w:rPr>
          <w:t xml:space="preserve"> is developed</w:t>
        </w:r>
      </w:ins>
      <w:r w:rsidR="00D37CEF">
        <w:rPr>
          <w:rFonts w:ascii="Palatino" w:hAnsi="Palatino"/>
          <w:sz w:val="22"/>
          <w:szCs w:val="22"/>
        </w:rPr>
        <w:t xml:space="preserve"> and </w:t>
      </w:r>
      <w:ins w:id="103" w:author="Samad, Manar (msamad)" w:date="2020-07-30T14:23:00Z">
        <w:r w:rsidR="000F2A0B">
          <w:rPr>
            <w:rFonts w:ascii="Palatino" w:hAnsi="Palatino"/>
            <w:sz w:val="22"/>
            <w:szCs w:val="22"/>
          </w:rPr>
          <w:t xml:space="preserve">evaluated </w:t>
        </w:r>
      </w:ins>
      <w:del w:id="104" w:author="Samad, Manar (msamad)" w:date="2020-07-30T14:23:00Z">
        <w:r w:rsidR="00D37CEF" w:rsidDel="000F2A0B">
          <w:rPr>
            <w:rFonts w:ascii="Palatino" w:hAnsi="Palatino"/>
            <w:sz w:val="22"/>
            <w:szCs w:val="22"/>
          </w:rPr>
          <w:delText xml:space="preserve">analyses are entirely performed in </w:delText>
        </w:r>
      </w:del>
      <w:ins w:id="105" w:author="Samad, Manar (msamad)" w:date="2020-07-30T14:23:00Z">
        <w:r w:rsidR="004751C9">
          <w:rPr>
            <w:rFonts w:ascii="Palatino" w:hAnsi="Palatino"/>
            <w:sz w:val="22"/>
            <w:szCs w:val="22"/>
          </w:rPr>
          <w:t xml:space="preserve">in </w:t>
        </w:r>
      </w:ins>
      <w:r w:rsidR="00D37CEF">
        <w:rPr>
          <w:rFonts w:ascii="Palatino" w:hAnsi="Palatino"/>
          <w:sz w:val="22"/>
          <w:szCs w:val="22"/>
        </w:rPr>
        <w:t xml:space="preserve">Python programming language using </w:t>
      </w:r>
      <w:ins w:id="106" w:author="Samad, Manar (msamad)" w:date="2020-07-30T14:20:00Z">
        <w:r w:rsidR="00AA5865">
          <w:rPr>
            <w:rFonts w:ascii="Palatino" w:hAnsi="Palatino"/>
            <w:sz w:val="22"/>
            <w:szCs w:val="22"/>
          </w:rPr>
          <w:t xml:space="preserve">the </w:t>
        </w:r>
      </w:ins>
      <w:r w:rsidR="00D37CEF">
        <w:rPr>
          <w:rFonts w:ascii="Palatino" w:hAnsi="Palatino"/>
          <w:sz w:val="22"/>
          <w:szCs w:val="22"/>
        </w:rPr>
        <w:t>scikit-learn package</w:t>
      </w:r>
      <w:ins w:id="107" w:author="Samad, Manar (msamad)" w:date="2020-07-30T14:20:00Z">
        <w:r w:rsidR="003B0943">
          <w:rPr>
            <w:rFonts w:ascii="Palatino" w:hAnsi="Palatino"/>
            <w:sz w:val="22"/>
            <w:szCs w:val="22"/>
          </w:rPr>
          <w:t>~\</w:t>
        </w:r>
        <w:proofErr w:type="gramStart"/>
        <w:r w:rsidR="003B0943">
          <w:rPr>
            <w:rFonts w:ascii="Palatino" w:hAnsi="Palatino"/>
            <w:sz w:val="22"/>
            <w:szCs w:val="22"/>
          </w:rPr>
          <w:t>cite{</w:t>
        </w:r>
        <w:proofErr w:type="gramEnd"/>
        <w:r w:rsidR="003B0943">
          <w:rPr>
            <w:rFonts w:ascii="Palatino" w:hAnsi="Palatino"/>
            <w:sz w:val="22"/>
            <w:szCs w:val="22"/>
          </w:rPr>
          <w:t>}</w:t>
        </w:r>
      </w:ins>
      <w:r w:rsidR="00D37CEF">
        <w:rPr>
          <w:rFonts w:ascii="Palatino" w:hAnsi="Palatino"/>
          <w:sz w:val="22"/>
          <w:szCs w:val="22"/>
        </w:rPr>
        <w:t xml:space="preserve">. </w:t>
      </w:r>
      <w:r w:rsidR="00E06318">
        <w:rPr>
          <w:rFonts w:ascii="Palatino" w:hAnsi="Palatino"/>
          <w:sz w:val="22"/>
          <w:szCs w:val="22"/>
        </w:rPr>
        <w:t xml:space="preserve">The </w:t>
      </w:r>
      <w:ins w:id="108" w:author="Samad, Manar (msamad)" w:date="2020-07-30T14:24:00Z">
        <w:r w:rsidR="00504822">
          <w:rPr>
            <w:rFonts w:ascii="Palatino" w:hAnsi="Palatino"/>
            <w:sz w:val="22"/>
            <w:szCs w:val="22"/>
          </w:rPr>
          <w:t>pipeline</w:t>
        </w:r>
      </w:ins>
      <w:del w:id="109" w:author="Samad, Manar (msamad)" w:date="2020-07-30T14:24:00Z">
        <w:r w:rsidR="00522272" w:rsidDel="00504822">
          <w:rPr>
            <w:rFonts w:ascii="Palatino" w:hAnsi="Palatino"/>
            <w:sz w:val="22"/>
            <w:szCs w:val="22"/>
          </w:rPr>
          <w:delText>algorithm</w:delText>
        </w:r>
      </w:del>
      <w:r w:rsidR="00522272">
        <w:rPr>
          <w:rFonts w:ascii="Palatino" w:hAnsi="Palatino"/>
          <w:sz w:val="22"/>
          <w:szCs w:val="22"/>
        </w:rPr>
        <w:t xml:space="preserve"> for feature extraction </w:t>
      </w:r>
      <w:r w:rsidR="00E06318">
        <w:rPr>
          <w:rFonts w:ascii="Palatino" w:hAnsi="Palatino"/>
          <w:sz w:val="22"/>
          <w:szCs w:val="22"/>
        </w:rPr>
        <w:t xml:space="preserve">is shown in </w:t>
      </w:r>
      <w:r w:rsidR="00522272">
        <w:rPr>
          <w:rFonts w:ascii="Palatino" w:hAnsi="Palatino"/>
          <w:sz w:val="22"/>
          <w:szCs w:val="22"/>
        </w:rPr>
        <w:t xml:space="preserve">Algorithm 1 </w:t>
      </w:r>
      <w:r w:rsidR="00E06318">
        <w:rPr>
          <w:rFonts w:ascii="Palatino" w:hAnsi="Palatino"/>
          <w:sz w:val="22"/>
          <w:szCs w:val="22"/>
        </w:rPr>
        <w:t xml:space="preserve">and </w:t>
      </w:r>
      <w:ins w:id="110" w:author="Samad, Manar (msamad)" w:date="2020-07-30T14:24:00Z">
        <w:r w:rsidR="00FB7109">
          <w:rPr>
            <w:rFonts w:ascii="Palatino" w:hAnsi="Palatino"/>
            <w:sz w:val="22"/>
            <w:szCs w:val="22"/>
          </w:rPr>
          <w:t xml:space="preserve">is </w:t>
        </w:r>
      </w:ins>
      <w:r w:rsidR="00E06318">
        <w:rPr>
          <w:rFonts w:ascii="Palatino" w:hAnsi="Palatino"/>
          <w:sz w:val="22"/>
          <w:szCs w:val="22"/>
        </w:rPr>
        <w:t>further discussed below.</w:t>
      </w:r>
    </w:p>
    <w:p w14:paraId="07F559A1" w14:textId="6A7C1EFF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36BE0E9B" w14:textId="34430E5A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0B8A5576" w14:textId="7ADAA9E2" w:rsidR="00366479" w:rsidRDefault="0036647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1B44F98" w14:textId="2DD8882E" w:rsidR="005959B9" w:rsidRPr="005959B9" w:rsidRDefault="005959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 xml:space="preserve">Data set: </w:t>
      </w:r>
      <w:r>
        <w:rPr>
          <w:rFonts w:ascii="Palatino" w:hAnsi="Palatino"/>
          <w:sz w:val="22"/>
          <w:szCs w:val="22"/>
        </w:rPr>
        <w:t>The proposed pipeline for analyzing 3D point cloud</w:t>
      </w:r>
      <w:r w:rsidR="00D44640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 xml:space="preserve"> is evaluated using the Binghamton University 3D facial expressions (BU-3DFE) data set</w:t>
      </w:r>
      <w:r w:rsidR="00D44640">
        <w:rPr>
          <w:rFonts w:ascii="Palatino" w:hAnsi="Palatino"/>
          <w:sz w:val="22"/>
          <w:szCs w:val="22"/>
        </w:rPr>
        <w:t>~</w:t>
      </w:r>
      <w:r w:rsidR="00526993">
        <w:rPr>
          <w:rFonts w:ascii="Palatino" w:hAnsi="Palatino"/>
          <w:sz w:val="22"/>
          <w:szCs w:val="22"/>
        </w:rPr>
        <w:t>\</w:t>
      </w:r>
      <w:proofErr w:type="gramStart"/>
      <w:r w:rsidR="00D44640">
        <w:rPr>
          <w:rFonts w:ascii="Palatino" w:hAnsi="Palatino"/>
          <w:sz w:val="22"/>
          <w:szCs w:val="22"/>
        </w:rPr>
        <w:t>cite{</w:t>
      </w:r>
      <w:proofErr w:type="gramEnd"/>
      <w:r w:rsidR="00D44640">
        <w:rPr>
          <w:rFonts w:ascii="Palatino" w:hAnsi="Palatino"/>
          <w:sz w:val="22"/>
          <w:szCs w:val="22"/>
        </w:rPr>
        <w:t>}</w:t>
      </w:r>
      <w:r>
        <w:rPr>
          <w:rFonts w:ascii="Palatino" w:hAnsi="Palatino"/>
          <w:sz w:val="22"/>
          <w:szCs w:val="22"/>
        </w:rPr>
        <w:t xml:space="preserve">. </w:t>
      </w:r>
      <w:r w:rsidR="00106CE6">
        <w:rPr>
          <w:rFonts w:ascii="Palatino" w:hAnsi="Palatino"/>
          <w:sz w:val="22"/>
          <w:szCs w:val="22"/>
        </w:rPr>
        <w:t xml:space="preserve">The data set </w:t>
      </w:r>
      <w:r w:rsidR="00D44640">
        <w:rPr>
          <w:rFonts w:ascii="Palatino" w:hAnsi="Palatino"/>
          <w:sz w:val="22"/>
          <w:szCs w:val="22"/>
        </w:rPr>
        <w:t>has</w:t>
      </w:r>
      <w:r w:rsidR="00E148CF">
        <w:rPr>
          <w:rFonts w:ascii="Palatino" w:hAnsi="Palatino"/>
          <w:sz w:val="22"/>
          <w:szCs w:val="22"/>
        </w:rPr>
        <w:t xml:space="preserve"> 3D faces with seven benchmarked facial expressions</w:t>
      </w:r>
      <w:r w:rsidR="00526993">
        <w:rPr>
          <w:rFonts w:ascii="Palatino" w:hAnsi="Palatino"/>
          <w:sz w:val="22"/>
          <w:szCs w:val="22"/>
        </w:rPr>
        <w:t xml:space="preserve">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E148CF">
        <w:rPr>
          <w:rFonts w:ascii="Palatino" w:hAnsi="Palatino"/>
          <w:sz w:val="22"/>
          <w:szCs w:val="22"/>
        </w:rPr>
        <w:t>Th</w:t>
      </w:r>
      <w:r w:rsidR="00AE0B09">
        <w:rPr>
          <w:rFonts w:ascii="Palatino" w:hAnsi="Palatino"/>
          <w:sz w:val="22"/>
          <w:szCs w:val="22"/>
        </w:rPr>
        <w:t xml:space="preserve">e seven </w:t>
      </w:r>
      <w:r w:rsidR="00473BA5">
        <w:rPr>
          <w:rFonts w:ascii="Palatino" w:hAnsi="Palatino"/>
          <w:sz w:val="22"/>
          <w:szCs w:val="22"/>
        </w:rPr>
        <w:t xml:space="preserve">prototypical </w:t>
      </w:r>
      <w:r w:rsidR="00AE0B09">
        <w:rPr>
          <w:rFonts w:ascii="Palatino" w:hAnsi="Palatino"/>
          <w:sz w:val="22"/>
          <w:szCs w:val="22"/>
        </w:rPr>
        <w:t>expressions are: happ</w:t>
      </w:r>
      <w:ins w:id="111" w:author="Samad, Manar (msamad)" w:date="2020-07-30T14:24:00Z">
        <w:r w:rsidR="00572309">
          <w:rPr>
            <w:rFonts w:ascii="Palatino" w:hAnsi="Palatino"/>
            <w:sz w:val="22"/>
            <w:szCs w:val="22"/>
          </w:rPr>
          <w:t>y</w:t>
        </w:r>
      </w:ins>
      <w:del w:id="112" w:author="Samad, Manar (msamad)" w:date="2020-07-30T14:24:00Z">
        <w:r w:rsidR="00AE0B09" w:rsidDel="00572309">
          <w:rPr>
            <w:rFonts w:ascii="Palatino" w:hAnsi="Palatino"/>
            <w:sz w:val="22"/>
            <w:szCs w:val="22"/>
          </w:rPr>
          <w:delText>iness</w:delText>
        </w:r>
      </w:del>
      <w:r w:rsidR="00AE0B09">
        <w:rPr>
          <w:rFonts w:ascii="Palatino" w:hAnsi="Palatino"/>
          <w:sz w:val="22"/>
          <w:szCs w:val="22"/>
        </w:rPr>
        <w:t>, ang</w:t>
      </w:r>
      <w:ins w:id="113" w:author="Samad, Manar (msamad)" w:date="2020-07-30T14:24:00Z">
        <w:r w:rsidR="00572309">
          <w:rPr>
            <w:rFonts w:ascii="Palatino" w:hAnsi="Palatino"/>
            <w:sz w:val="22"/>
            <w:szCs w:val="22"/>
          </w:rPr>
          <w:t xml:space="preserve">ry, afraid, sad, disgust, </w:t>
        </w:r>
      </w:ins>
      <w:del w:id="114" w:author="Samad, Manar (msamad)" w:date="2020-07-30T14:24:00Z">
        <w:r w:rsidR="00AE0B09" w:rsidDel="00572309">
          <w:rPr>
            <w:rFonts w:ascii="Palatino" w:hAnsi="Palatino"/>
            <w:sz w:val="22"/>
            <w:szCs w:val="22"/>
          </w:rPr>
          <w:delText xml:space="preserve">er, fear, sadness, disgust, </w:delText>
        </w:r>
      </w:del>
      <w:r w:rsidR="00AE0B09">
        <w:rPr>
          <w:rFonts w:ascii="Palatino" w:hAnsi="Palatino"/>
          <w:sz w:val="22"/>
          <w:szCs w:val="22"/>
        </w:rPr>
        <w:t xml:space="preserve">surprise, and neutral.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422B27">
        <w:rPr>
          <w:rFonts w:ascii="Palatino" w:hAnsi="Palatino"/>
          <w:sz w:val="22"/>
          <w:szCs w:val="22"/>
        </w:rPr>
        <w:t>The 3D fac</w:t>
      </w:r>
      <w:r w:rsidR="00231411">
        <w:rPr>
          <w:rFonts w:ascii="Palatino" w:hAnsi="Palatino"/>
          <w:sz w:val="22"/>
          <w:szCs w:val="22"/>
        </w:rPr>
        <w:t>ial data</w:t>
      </w:r>
      <w:r w:rsidR="00422B27">
        <w:rPr>
          <w:rFonts w:ascii="Palatino" w:hAnsi="Palatino"/>
          <w:sz w:val="22"/>
          <w:szCs w:val="22"/>
        </w:rPr>
        <w:t xml:space="preserve"> are acquired using</w:t>
      </w:r>
      <w:r w:rsidR="006A10E3">
        <w:rPr>
          <w:rFonts w:ascii="Palatino" w:hAnsi="Palatino"/>
          <w:sz w:val="22"/>
          <w:szCs w:val="22"/>
        </w:rPr>
        <w:t xml:space="preserve"> 3dMD –</w:t>
      </w:r>
      <w:r w:rsidR="00422B27">
        <w:rPr>
          <w:rFonts w:ascii="Palatino" w:hAnsi="Palatino"/>
          <w:sz w:val="22"/>
          <w:szCs w:val="22"/>
        </w:rPr>
        <w:t xml:space="preserve"> a</w:t>
      </w:r>
      <w:r w:rsidR="006A10E3">
        <w:rPr>
          <w:rFonts w:ascii="Palatino" w:hAnsi="Palatino"/>
          <w:sz w:val="22"/>
          <w:szCs w:val="22"/>
        </w:rPr>
        <w:t xml:space="preserve"> commercially available</w:t>
      </w:r>
      <w:r w:rsidR="00422B27">
        <w:rPr>
          <w:rFonts w:ascii="Palatino" w:hAnsi="Palatino"/>
          <w:sz w:val="22"/>
          <w:szCs w:val="22"/>
        </w:rPr>
        <w:t xml:space="preserve"> high-resolution 3D facial imaging system</w:t>
      </w:r>
      <w:r w:rsidR="00DA5E2A">
        <w:rPr>
          <w:rFonts w:ascii="Palatino" w:hAnsi="Palatino"/>
          <w:sz w:val="22"/>
          <w:szCs w:val="22"/>
        </w:rPr>
        <w:t>~\</w:t>
      </w:r>
      <w:proofErr w:type="gramStart"/>
      <w:r w:rsidR="00422B27">
        <w:rPr>
          <w:rFonts w:ascii="Palatino" w:hAnsi="Palatino"/>
          <w:sz w:val="22"/>
          <w:szCs w:val="22"/>
        </w:rPr>
        <w:t>cite{</w:t>
      </w:r>
      <w:proofErr w:type="gramEnd"/>
      <w:r w:rsidR="00422B27">
        <w:rPr>
          <w:rFonts w:ascii="Palatino" w:hAnsi="Palatino"/>
          <w:sz w:val="22"/>
          <w:szCs w:val="22"/>
        </w:rPr>
        <w:t>}.</w:t>
      </w:r>
      <w:r w:rsidR="00AF56A1">
        <w:rPr>
          <w:rFonts w:ascii="Palatino" w:hAnsi="Palatino"/>
          <w:sz w:val="22"/>
          <w:szCs w:val="22"/>
        </w:rPr>
        <w:t xml:space="preserve"> </w:t>
      </w:r>
      <w:r w:rsidR="006C52F5">
        <w:rPr>
          <w:rFonts w:ascii="Palatino" w:hAnsi="Palatino"/>
          <w:sz w:val="22"/>
          <w:szCs w:val="22"/>
        </w:rPr>
        <w:t>Additionally, t</w:t>
      </w:r>
      <w:r w:rsidR="00471BE7">
        <w:rPr>
          <w:rFonts w:ascii="Palatino" w:hAnsi="Palatino"/>
          <w:sz w:val="22"/>
          <w:szCs w:val="22"/>
        </w:rPr>
        <w:t xml:space="preserve">he data set provides well cropped 3D faces that are free of outlier points. </w:t>
      </w:r>
      <w:r w:rsidR="004E3C10">
        <w:rPr>
          <w:rFonts w:ascii="Palatino" w:hAnsi="Palatino"/>
          <w:sz w:val="22"/>
          <w:szCs w:val="22"/>
        </w:rPr>
        <w:t>We extract</w:t>
      </w:r>
      <w:r w:rsidR="00D67B38">
        <w:rPr>
          <w:rFonts w:ascii="Palatino" w:hAnsi="Palatino"/>
          <w:sz w:val="22"/>
          <w:szCs w:val="22"/>
        </w:rPr>
        <w:t xml:space="preserve"> and subsequently analyze</w:t>
      </w:r>
      <w:r w:rsidR="004E3C10">
        <w:rPr>
          <w:rFonts w:ascii="Palatino" w:hAnsi="Palatino"/>
          <w:sz w:val="22"/>
          <w:szCs w:val="22"/>
        </w:rPr>
        <w:t xml:space="preserve"> 3D point coordinates (x, y, z) of the provided 3D </w:t>
      </w:r>
      <w:ins w:id="115" w:author="Samad, Manar (msamad)" w:date="2020-07-30T14:25:00Z">
        <w:r w:rsidR="00F537A9">
          <w:rPr>
            <w:rFonts w:ascii="Palatino" w:hAnsi="Palatino"/>
            <w:sz w:val="22"/>
            <w:szCs w:val="22"/>
          </w:rPr>
          <w:t xml:space="preserve">facial </w:t>
        </w:r>
      </w:ins>
      <w:r w:rsidR="004E3C10">
        <w:rPr>
          <w:rFonts w:ascii="Palatino" w:hAnsi="Palatino"/>
          <w:sz w:val="22"/>
          <w:szCs w:val="22"/>
        </w:rPr>
        <w:t>model</w:t>
      </w:r>
      <w:r w:rsidR="0009592C">
        <w:rPr>
          <w:rFonts w:ascii="Palatino" w:hAnsi="Palatino"/>
          <w:sz w:val="22"/>
          <w:szCs w:val="22"/>
        </w:rPr>
        <w:t>s</w:t>
      </w:r>
      <w:r w:rsidR="004E3C10">
        <w:rPr>
          <w:rFonts w:ascii="Palatino" w:hAnsi="Palatino"/>
          <w:sz w:val="22"/>
          <w:szCs w:val="22"/>
        </w:rPr>
        <w:t xml:space="preserve"> in WRL</w:t>
      </w:r>
      <w:r w:rsidR="00F76AF2">
        <w:rPr>
          <w:rFonts w:ascii="Palatino" w:hAnsi="Palatino"/>
          <w:sz w:val="22"/>
          <w:szCs w:val="22"/>
        </w:rPr>
        <w:t xml:space="preserve"> (a virtual reality modeling language extension)</w:t>
      </w:r>
      <w:r w:rsidR="004E3C10">
        <w:rPr>
          <w:rFonts w:ascii="Palatino" w:hAnsi="Palatino"/>
          <w:sz w:val="22"/>
          <w:szCs w:val="22"/>
        </w:rPr>
        <w:t xml:space="preserve"> format. </w:t>
      </w:r>
      <w:r w:rsidR="00FB1B13">
        <w:rPr>
          <w:rFonts w:ascii="Palatino" w:hAnsi="Palatino"/>
          <w:sz w:val="22"/>
          <w:szCs w:val="22"/>
        </w:rPr>
        <w:t xml:space="preserve">The class labels provided with the data set are used to perform supervised classification of seven facial expressions. </w:t>
      </w:r>
    </w:p>
    <w:p w14:paraId="424C22F1" w14:textId="7DE53EA8" w:rsid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5EA1A6CB" w14:textId="77777777" w:rsidR="005959B9" w:rsidRP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D641B47" w14:textId="5707E548" w:rsidR="00B61024" w:rsidRDefault="005959B9" w:rsidP="00581543">
      <w:pPr>
        <w:jc w:val="both"/>
        <w:rPr>
          <w:rFonts w:ascii="Palatino" w:hAnsi="Palatino"/>
          <w:sz w:val="22"/>
          <w:szCs w:val="22"/>
        </w:rPr>
      </w:pPr>
      <w:r w:rsidRPr="005959B9">
        <w:rPr>
          <w:rFonts w:ascii="Palatino" w:hAnsi="Palatino"/>
          <w:b/>
          <w:bCs/>
          <w:sz w:val="22"/>
          <w:szCs w:val="22"/>
        </w:rPr>
        <w:t>Segmentation of 3D point cloud</w:t>
      </w:r>
      <w:r w:rsidR="00F47F09">
        <w:rPr>
          <w:rFonts w:ascii="Palatino" w:hAnsi="Palatino"/>
          <w:b/>
          <w:bCs/>
          <w:sz w:val="22"/>
          <w:szCs w:val="22"/>
        </w:rPr>
        <w:t>s</w:t>
      </w:r>
      <w:r w:rsidRPr="005959B9">
        <w:rPr>
          <w:rFonts w:ascii="Palatino" w:hAnsi="Palatino"/>
          <w:b/>
          <w:bCs/>
          <w:sz w:val="22"/>
          <w:szCs w:val="22"/>
        </w:rPr>
        <w:t>: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  <w:r w:rsidR="00E3673B">
        <w:rPr>
          <w:rFonts w:ascii="Palatino" w:hAnsi="Palatino"/>
          <w:sz w:val="22"/>
          <w:szCs w:val="22"/>
        </w:rPr>
        <w:t xml:space="preserve">Image segmentation is an active area of research that studies similarity </w:t>
      </w:r>
      <w:ins w:id="116" w:author="Samad, Manar (msamad)" w:date="2020-07-30T14:26:00Z">
        <w:r w:rsidR="00752940">
          <w:rPr>
            <w:rFonts w:ascii="Palatino" w:hAnsi="Palatino"/>
            <w:sz w:val="22"/>
            <w:szCs w:val="22"/>
          </w:rPr>
          <w:t>within</w:t>
        </w:r>
      </w:ins>
      <w:del w:id="117" w:author="Samad, Manar (msamad)" w:date="2020-07-30T14:26:00Z">
        <w:r w:rsidR="00E3673B" w:rsidDel="00752940">
          <w:rPr>
            <w:rFonts w:ascii="Palatino" w:hAnsi="Palatino"/>
            <w:sz w:val="22"/>
            <w:szCs w:val="22"/>
          </w:rPr>
          <w:delText>among</w:delText>
        </w:r>
      </w:del>
      <w:r w:rsidR="00E3673B">
        <w:rPr>
          <w:rFonts w:ascii="Palatino" w:hAnsi="Palatino"/>
          <w:sz w:val="22"/>
          <w:szCs w:val="22"/>
        </w:rPr>
        <w:t xml:space="preserve"> </w:t>
      </w:r>
      <w:ins w:id="118" w:author="Samad, Manar (msamad)" w:date="2020-07-30T14:26:00Z">
        <w:r w:rsidR="00752940">
          <w:rPr>
            <w:rFonts w:ascii="Palatino" w:hAnsi="Palatino"/>
            <w:sz w:val="22"/>
            <w:szCs w:val="22"/>
          </w:rPr>
          <w:t xml:space="preserve">a </w:t>
        </w:r>
      </w:ins>
      <w:r w:rsidR="00E3673B">
        <w:rPr>
          <w:rFonts w:ascii="Palatino" w:hAnsi="Palatino"/>
          <w:sz w:val="22"/>
          <w:szCs w:val="22"/>
        </w:rPr>
        <w:t xml:space="preserve">group of pixel intensities or texture features. </w:t>
      </w:r>
      <w:r w:rsidR="004A4841">
        <w:rPr>
          <w:rFonts w:ascii="Palatino" w:hAnsi="Palatino"/>
          <w:sz w:val="22"/>
          <w:szCs w:val="22"/>
        </w:rPr>
        <w:t xml:space="preserve">In </w:t>
      </w:r>
      <w:r w:rsidR="00477C13">
        <w:rPr>
          <w:rFonts w:ascii="Palatino" w:hAnsi="Palatino"/>
          <w:sz w:val="22"/>
          <w:szCs w:val="22"/>
        </w:rPr>
        <w:t>contrast to 2D imaging</w:t>
      </w:r>
      <w:r w:rsidR="004A4841">
        <w:rPr>
          <w:rFonts w:ascii="Palatino" w:hAnsi="Palatino"/>
          <w:sz w:val="22"/>
          <w:szCs w:val="22"/>
        </w:rPr>
        <w:t xml:space="preserve">, 3D point clouds form a surface topology with varying </w:t>
      </w:r>
      <w:r w:rsidR="00E345E5">
        <w:rPr>
          <w:rFonts w:ascii="Palatino" w:hAnsi="Palatino"/>
          <w:sz w:val="22"/>
          <w:szCs w:val="22"/>
        </w:rPr>
        <w:t xml:space="preserve">point </w:t>
      </w:r>
      <w:r w:rsidR="004A4841">
        <w:rPr>
          <w:rFonts w:ascii="Palatino" w:hAnsi="Palatino"/>
          <w:sz w:val="22"/>
          <w:szCs w:val="22"/>
        </w:rPr>
        <w:t xml:space="preserve">resolution </w:t>
      </w:r>
      <w:r w:rsidR="00E345E5">
        <w:rPr>
          <w:rFonts w:ascii="Palatino" w:hAnsi="Palatino"/>
          <w:sz w:val="22"/>
          <w:szCs w:val="22"/>
        </w:rPr>
        <w:t xml:space="preserve">and </w:t>
      </w:r>
      <w:r w:rsidR="00E11A76">
        <w:rPr>
          <w:rFonts w:ascii="Palatino" w:hAnsi="Palatino"/>
          <w:sz w:val="22"/>
          <w:szCs w:val="22"/>
        </w:rPr>
        <w:t>count</w:t>
      </w:r>
      <w:r w:rsidR="00E345E5">
        <w:rPr>
          <w:rFonts w:ascii="Palatino" w:hAnsi="Palatino"/>
          <w:sz w:val="22"/>
          <w:szCs w:val="22"/>
        </w:rPr>
        <w:t>.</w:t>
      </w:r>
      <w:r w:rsidR="00DE0619">
        <w:rPr>
          <w:rFonts w:ascii="Palatino" w:hAnsi="Palatino"/>
          <w:sz w:val="22"/>
          <w:szCs w:val="22"/>
        </w:rPr>
        <w:t xml:space="preserve"> Assuming the symmetric shape of the human face, </w:t>
      </w:r>
      <w:r w:rsidR="002F2B73">
        <w:rPr>
          <w:rFonts w:ascii="Palatino" w:hAnsi="Palatino"/>
          <w:sz w:val="22"/>
          <w:szCs w:val="22"/>
        </w:rPr>
        <w:t xml:space="preserve">we </w:t>
      </w:r>
      <w:r w:rsidR="00DE248F">
        <w:rPr>
          <w:rFonts w:ascii="Palatino" w:hAnsi="Palatino"/>
          <w:sz w:val="22"/>
          <w:szCs w:val="22"/>
        </w:rPr>
        <w:t xml:space="preserve">segment eight distinct facial regions. </w:t>
      </w:r>
      <w:r w:rsidR="00AE629D">
        <w:rPr>
          <w:rFonts w:ascii="Palatino" w:hAnsi="Palatino"/>
          <w:sz w:val="22"/>
          <w:szCs w:val="22"/>
        </w:rPr>
        <w:t xml:space="preserve">First, we employ and evaluate different clustering algorithms and distance metrics </w:t>
      </w:r>
      <w:r w:rsidR="00BA50E7">
        <w:rPr>
          <w:rFonts w:ascii="Palatino" w:hAnsi="Palatino"/>
          <w:sz w:val="22"/>
          <w:szCs w:val="22"/>
        </w:rPr>
        <w:t>to group the 3D facial point clouds into eight</w:t>
      </w:r>
      <w:ins w:id="119" w:author="Samad, Manar (msamad)" w:date="2020-07-30T14:27:00Z">
        <w:r w:rsidR="00752940">
          <w:rPr>
            <w:rFonts w:ascii="Palatino" w:hAnsi="Palatino"/>
            <w:sz w:val="22"/>
            <w:szCs w:val="22"/>
          </w:rPr>
          <w:t xml:space="preserve"> distinct</w:t>
        </w:r>
      </w:ins>
      <w:r w:rsidR="00BA50E7">
        <w:rPr>
          <w:rFonts w:ascii="Palatino" w:hAnsi="Palatino"/>
          <w:sz w:val="22"/>
          <w:szCs w:val="22"/>
        </w:rPr>
        <w:t xml:space="preserve"> facial segments</w:t>
      </w:r>
      <w:ins w:id="120" w:author="Samad, Manar (msamad)" w:date="2020-07-30T14:27:00Z">
        <w:r w:rsidR="00DC1C5A">
          <w:rPr>
            <w:rFonts w:ascii="Palatino" w:hAnsi="Palatino"/>
            <w:sz w:val="22"/>
            <w:szCs w:val="22"/>
          </w:rPr>
          <w:t xml:space="preserve"> (facial patches)</w:t>
        </w:r>
      </w:ins>
      <w:r w:rsidR="00BA50E7">
        <w:rPr>
          <w:rFonts w:ascii="Palatino" w:hAnsi="Palatino"/>
          <w:sz w:val="22"/>
          <w:szCs w:val="22"/>
        </w:rPr>
        <w:t xml:space="preserve">. </w:t>
      </w:r>
      <w:r w:rsidR="00B61024">
        <w:rPr>
          <w:rFonts w:ascii="Palatino" w:hAnsi="Palatino"/>
          <w:sz w:val="22"/>
          <w:szCs w:val="22"/>
        </w:rPr>
        <w:t xml:space="preserve">For facial point cloud segmentation, we compare the performances of K-means clustering (with Euclidean and </w:t>
      </w:r>
      <w:proofErr w:type="spellStart"/>
      <w:r w:rsidR="00B61024">
        <w:rPr>
          <w:rFonts w:ascii="Palatino" w:hAnsi="Palatino"/>
          <w:sz w:val="22"/>
          <w:szCs w:val="22"/>
        </w:rPr>
        <w:t>Mahalanobis</w:t>
      </w:r>
      <w:proofErr w:type="spellEnd"/>
      <w:r w:rsidR="00B61024">
        <w:rPr>
          <w:rFonts w:ascii="Palatino" w:hAnsi="Palatino"/>
          <w:sz w:val="22"/>
          <w:szCs w:val="22"/>
        </w:rPr>
        <w:t xml:space="preserve"> distances), </w:t>
      </w:r>
      <w:r w:rsidR="00373D62">
        <w:rPr>
          <w:rFonts w:ascii="Palatino" w:hAnsi="Palatino"/>
          <w:sz w:val="22"/>
          <w:szCs w:val="22"/>
        </w:rPr>
        <w:t xml:space="preserve">spectral clustering, </w:t>
      </w:r>
      <w:r w:rsidR="00B61024">
        <w:rPr>
          <w:rFonts w:ascii="Palatino" w:hAnsi="Palatino"/>
          <w:sz w:val="22"/>
          <w:szCs w:val="22"/>
        </w:rPr>
        <w:t>and Gaussian mixture model</w:t>
      </w:r>
      <w:ins w:id="121" w:author="Samad, Manar (msamad)" w:date="2020-07-30T14:28:00Z">
        <w:r w:rsidR="009D3472">
          <w:rPr>
            <w:rFonts w:ascii="Palatino" w:hAnsi="Palatino"/>
            <w:sz w:val="22"/>
            <w:szCs w:val="22"/>
          </w:rPr>
          <w:t xml:space="preserve"> using </w:t>
        </w:r>
        <w:r w:rsidR="006D4C51">
          <w:rPr>
            <w:rFonts w:ascii="Palatino" w:hAnsi="Palatino"/>
            <w:sz w:val="22"/>
            <w:szCs w:val="22"/>
          </w:rPr>
          <w:t>their correspon</w:t>
        </w:r>
      </w:ins>
      <w:ins w:id="122" w:author="Samad, Manar (msamad)" w:date="2020-07-30T14:29:00Z">
        <w:r w:rsidR="006D4C51">
          <w:rPr>
            <w:rFonts w:ascii="Palatino" w:hAnsi="Palatino"/>
            <w:sz w:val="22"/>
            <w:szCs w:val="22"/>
          </w:rPr>
          <w:t xml:space="preserve">ding </w:t>
        </w:r>
      </w:ins>
      <w:ins w:id="123" w:author="Samad, Manar (msamad)" w:date="2020-07-30T14:28:00Z">
        <w:r w:rsidR="009D3472">
          <w:rPr>
            <w:rFonts w:ascii="Palatino" w:hAnsi="Palatino"/>
            <w:sz w:val="22"/>
            <w:szCs w:val="22"/>
          </w:rPr>
          <w:t>Silhouette plots</w:t>
        </w:r>
      </w:ins>
      <w:r w:rsidR="00B61024">
        <w:rPr>
          <w:rFonts w:ascii="Palatino" w:hAnsi="Palatino"/>
          <w:sz w:val="22"/>
          <w:szCs w:val="22"/>
        </w:rPr>
        <w:t>.</w:t>
      </w:r>
      <w:r w:rsidR="00705B8D">
        <w:rPr>
          <w:rFonts w:ascii="Palatino" w:hAnsi="Palatino"/>
          <w:sz w:val="22"/>
          <w:szCs w:val="22"/>
        </w:rPr>
        <w:t xml:space="preserve"> The </w:t>
      </w:r>
      <w:r w:rsidR="00705B8D">
        <w:rPr>
          <w:rFonts w:ascii="Palatino" w:hAnsi="Palatino"/>
          <w:sz w:val="22"/>
          <w:szCs w:val="22"/>
        </w:rPr>
        <w:lastRenderedPageBreak/>
        <w:t xml:space="preserve">algorithm that yields most meaningful </w:t>
      </w:r>
      <w:r w:rsidR="00BC7A90">
        <w:rPr>
          <w:rFonts w:ascii="Palatino" w:hAnsi="Palatino"/>
          <w:sz w:val="22"/>
          <w:szCs w:val="22"/>
        </w:rPr>
        <w:t xml:space="preserve">facial segments is chosen for the subsequent </w:t>
      </w:r>
      <w:r w:rsidR="00275697">
        <w:rPr>
          <w:rFonts w:ascii="Palatino" w:hAnsi="Palatino"/>
          <w:sz w:val="22"/>
          <w:szCs w:val="22"/>
        </w:rPr>
        <w:t xml:space="preserve">local </w:t>
      </w:r>
      <w:r w:rsidR="00BC7A90">
        <w:rPr>
          <w:rFonts w:ascii="Palatino" w:hAnsi="Palatino"/>
          <w:sz w:val="22"/>
          <w:szCs w:val="22"/>
        </w:rPr>
        <w:t xml:space="preserve">pattern analysis. </w:t>
      </w:r>
    </w:p>
    <w:p w14:paraId="032130C9" w14:textId="2B593D54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19927CBD" w14:textId="23C81223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4D6C9A63" w14:textId="5A6BA15A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27999AE1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\begin{algorithm}</w:t>
      </w:r>
    </w:p>
    <w:p w14:paraId="4AD7806E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</w:t>
      </w:r>
      <w:proofErr w:type="spellStart"/>
      <w:r w:rsidRPr="00CC6221">
        <w:rPr>
          <w:rFonts w:ascii="Palatino" w:hAnsi="Palatino"/>
          <w:sz w:val="22"/>
          <w:szCs w:val="22"/>
        </w:rPr>
        <w:t>vspace</w:t>
      </w:r>
      <w:proofErr w:type="spellEnd"/>
      <w:r w:rsidRPr="00CC6221">
        <w:rPr>
          <w:rFonts w:ascii="Palatino" w:hAnsi="Palatino"/>
          <w:sz w:val="22"/>
          <w:szCs w:val="22"/>
        </w:rPr>
        <w:t>{5pt}</w:t>
      </w:r>
    </w:p>
    <w:p w14:paraId="4866DBDE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</w:t>
      </w:r>
      <w:proofErr w:type="gramStart"/>
      <w:r w:rsidRPr="00CC6221">
        <w:rPr>
          <w:rFonts w:ascii="Palatino" w:hAnsi="Palatino"/>
          <w:sz w:val="22"/>
          <w:szCs w:val="22"/>
        </w:rPr>
        <w:t>caption{</w:t>
      </w:r>
      <w:proofErr w:type="gramEnd"/>
      <w:r w:rsidRPr="00CC6221">
        <w:rPr>
          <w:rFonts w:ascii="Palatino" w:hAnsi="Palatino"/>
          <w:sz w:val="22"/>
          <w:szCs w:val="22"/>
        </w:rPr>
        <w:t>Local feature extraction via hybrid clustering}</w:t>
      </w:r>
    </w:p>
    <w:p w14:paraId="2D0DC0AC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\begin{algorithmic}</w:t>
      </w:r>
    </w:p>
    <w:p w14:paraId="03A544FB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Input: 3D point cloud, A = $[a]_{mx</w:t>
      </w:r>
      <w:proofErr w:type="gramStart"/>
      <w:r w:rsidRPr="00CC6221">
        <w:rPr>
          <w:rFonts w:ascii="Palatino" w:hAnsi="Palatino"/>
          <w:sz w:val="22"/>
          <w:szCs w:val="22"/>
        </w:rPr>
        <w:t>3}$</w:t>
      </w:r>
      <w:proofErr w:type="gramEnd"/>
      <w:r w:rsidRPr="00CC6221">
        <w:rPr>
          <w:rFonts w:ascii="Palatino" w:hAnsi="Palatino"/>
          <w:sz w:val="22"/>
          <w:szCs w:val="22"/>
        </w:rPr>
        <w:t xml:space="preserve"> </w:t>
      </w:r>
    </w:p>
    <w:p w14:paraId="7653F106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\STATE Output: n-dimensional local feature vector, </w:t>
      </w:r>
      <w:proofErr w:type="spellStart"/>
      <w:r w:rsidRPr="00CC6221">
        <w:rPr>
          <w:rFonts w:ascii="Palatino" w:hAnsi="Palatino"/>
          <w:sz w:val="22"/>
          <w:szCs w:val="22"/>
        </w:rPr>
        <w:t>fvect</w:t>
      </w:r>
      <w:proofErr w:type="spellEnd"/>
    </w:p>
    <w:p w14:paraId="0D527AF4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A $\</w:t>
      </w:r>
      <w:proofErr w:type="spellStart"/>
      <w:r w:rsidRPr="00CC6221">
        <w:rPr>
          <w:rFonts w:ascii="Palatino" w:hAnsi="Palatino"/>
          <w:sz w:val="22"/>
          <w:szCs w:val="22"/>
        </w:rPr>
        <w:t>leftarrow</w:t>
      </w:r>
      <w:proofErr w:type="spellEnd"/>
      <w:r w:rsidRPr="00CC6221">
        <w:rPr>
          <w:rFonts w:ascii="Palatino" w:hAnsi="Palatino"/>
          <w:sz w:val="22"/>
          <w:szCs w:val="22"/>
        </w:rPr>
        <w:t xml:space="preserve">$ A </w:t>
      </w:r>
      <w:proofErr w:type="gramStart"/>
      <w:r w:rsidRPr="00CC6221">
        <w:rPr>
          <w:rFonts w:ascii="Palatino" w:hAnsi="Palatino"/>
          <w:sz w:val="22"/>
          <w:szCs w:val="22"/>
        </w:rPr>
        <w:t>-  A</w:t>
      </w:r>
      <w:proofErr w:type="gramEnd"/>
      <w:r w:rsidRPr="00CC6221">
        <w:rPr>
          <w:rFonts w:ascii="Palatino" w:hAnsi="Palatino"/>
          <w:sz w:val="22"/>
          <w:szCs w:val="22"/>
        </w:rPr>
        <w:t xml:space="preserve"> [A [z] == max(A[z])]</w:t>
      </w:r>
    </w:p>
    <w:p w14:paraId="30439B36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patches $\</w:t>
      </w:r>
      <w:proofErr w:type="spellStart"/>
      <w:r w:rsidRPr="00CC6221">
        <w:rPr>
          <w:rFonts w:ascii="Palatino" w:hAnsi="Palatino"/>
          <w:sz w:val="22"/>
          <w:szCs w:val="22"/>
        </w:rPr>
        <w:t>leftarrow</w:t>
      </w:r>
      <w:proofErr w:type="spellEnd"/>
      <w:r w:rsidRPr="00CC6221">
        <w:rPr>
          <w:rFonts w:ascii="Palatino" w:hAnsi="Palatino"/>
          <w:sz w:val="22"/>
          <w:szCs w:val="22"/>
        </w:rPr>
        <w:t>$ cluster (A, n\_patch = 8)</w:t>
      </w:r>
    </w:p>
    <w:p w14:paraId="2CA645C7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</w:p>
    <w:p w14:paraId="01CFB0FF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\FOR {t = 1 $\</w:t>
      </w:r>
      <w:proofErr w:type="spellStart"/>
      <w:r w:rsidRPr="00CC6221">
        <w:rPr>
          <w:rFonts w:ascii="Palatino" w:hAnsi="Palatino"/>
          <w:sz w:val="22"/>
          <w:szCs w:val="22"/>
        </w:rPr>
        <w:t>rightarrow</w:t>
      </w:r>
      <w:proofErr w:type="spellEnd"/>
      <w:r w:rsidRPr="00CC6221">
        <w:rPr>
          <w:rFonts w:ascii="Palatino" w:hAnsi="Palatino"/>
          <w:sz w:val="22"/>
          <w:szCs w:val="22"/>
        </w:rPr>
        <w:t>$ n\_patch}</w:t>
      </w:r>
    </w:p>
    <w:p w14:paraId="17C5E7FA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\FOR {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 xml:space="preserve"> = 1 $\</w:t>
      </w:r>
      <w:proofErr w:type="spellStart"/>
      <w:r w:rsidRPr="00CC6221">
        <w:rPr>
          <w:rFonts w:ascii="Palatino" w:hAnsi="Palatino"/>
          <w:sz w:val="22"/>
          <w:szCs w:val="22"/>
        </w:rPr>
        <w:t>rightarrow</w:t>
      </w:r>
      <w:proofErr w:type="spellEnd"/>
      <w:r w:rsidRPr="00CC6221">
        <w:rPr>
          <w:rFonts w:ascii="Palatino" w:hAnsi="Palatino"/>
          <w:sz w:val="22"/>
          <w:szCs w:val="22"/>
        </w:rPr>
        <w:t>$ 3}</w:t>
      </w:r>
    </w:p>
    <w:p w14:paraId="1E612449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\STATE patch = patch [t] </w:t>
      </w:r>
      <w:proofErr w:type="gramStart"/>
      <w:r w:rsidRPr="00CC6221">
        <w:rPr>
          <w:rFonts w:ascii="Palatino" w:hAnsi="Palatino"/>
          <w:sz w:val="22"/>
          <w:szCs w:val="22"/>
        </w:rPr>
        <w:t>-  centroid</w:t>
      </w:r>
      <w:proofErr w:type="gramEnd"/>
      <w:r w:rsidRPr="00CC6221">
        <w:rPr>
          <w:rFonts w:ascii="Palatino" w:hAnsi="Palatino"/>
          <w:sz w:val="22"/>
          <w:szCs w:val="22"/>
        </w:rPr>
        <w:t xml:space="preserve"> (patch[t]) </w:t>
      </w:r>
    </w:p>
    <w:p w14:paraId="0FB9D36C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\{w[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], $\mu$[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proofErr w:type="gramStart"/>
      <w:r w:rsidRPr="00CC6221">
        <w:rPr>
          <w:rFonts w:ascii="Palatino" w:hAnsi="Palatino"/>
          <w:sz w:val="22"/>
          <w:szCs w:val="22"/>
        </w:rPr>
        <w:t>, :</w:t>
      </w:r>
      <w:proofErr w:type="gramEnd"/>
      <w:r w:rsidRPr="00CC6221">
        <w:rPr>
          <w:rFonts w:ascii="Palatino" w:hAnsi="Palatino"/>
          <w:sz w:val="22"/>
          <w:szCs w:val="22"/>
        </w:rPr>
        <w:t xml:space="preserve">], </w:t>
      </w:r>
      <w:proofErr w:type="spellStart"/>
      <w:r w:rsidRPr="00CC6221">
        <w:rPr>
          <w:rFonts w:ascii="Palatino" w:hAnsi="Palatino"/>
          <w:sz w:val="22"/>
          <w:szCs w:val="22"/>
        </w:rPr>
        <w:t>cov</w:t>
      </w:r>
      <w:proofErr w:type="spellEnd"/>
      <w:r w:rsidRPr="00CC6221">
        <w:rPr>
          <w:rFonts w:ascii="Palatino" w:hAnsi="Palatino"/>
          <w:sz w:val="22"/>
          <w:szCs w:val="22"/>
        </w:rPr>
        <w:t xml:space="preserve">\_mat\} = </w:t>
      </w:r>
      <w:proofErr w:type="spellStart"/>
      <w:r w:rsidRPr="00CC6221">
        <w:rPr>
          <w:rFonts w:ascii="Palatino" w:hAnsi="Palatino"/>
          <w:sz w:val="22"/>
          <w:szCs w:val="22"/>
        </w:rPr>
        <w:t>gmm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(patch, </w:t>
      </w:r>
      <w:proofErr w:type="spellStart"/>
      <w:r w:rsidRPr="00CC6221">
        <w:rPr>
          <w:rFonts w:ascii="Palatino" w:hAnsi="Palatino"/>
          <w:sz w:val="22"/>
          <w:szCs w:val="22"/>
        </w:rPr>
        <w:t>clusterID</w:t>
      </w:r>
      <w:proofErr w:type="spellEnd"/>
      <w:r w:rsidRPr="00CC6221">
        <w:rPr>
          <w:rFonts w:ascii="Palatino" w:hAnsi="Palatino"/>
          <w:sz w:val="22"/>
          <w:szCs w:val="22"/>
        </w:rPr>
        <w:t xml:space="preserve"> = 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)</w:t>
      </w:r>
    </w:p>
    <w:p w14:paraId="66F093F9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%\</w:t>
      </w:r>
      <w:proofErr w:type="gramStart"/>
      <w:r w:rsidRPr="00CC6221">
        <w:rPr>
          <w:rFonts w:ascii="Palatino" w:hAnsi="Palatino"/>
          <w:sz w:val="22"/>
          <w:szCs w:val="22"/>
        </w:rPr>
        <w:t>STATE  =</w:t>
      </w:r>
      <w:proofErr w:type="gramEnd"/>
      <w:r w:rsidRPr="00CC6221">
        <w:rPr>
          <w:rFonts w:ascii="Palatino" w:hAnsi="Palatino"/>
          <w:sz w:val="22"/>
          <w:szCs w:val="22"/>
        </w:rPr>
        <w:t xml:space="preserve"> </w:t>
      </w:r>
      <w:proofErr w:type="spellStart"/>
      <w:r w:rsidRPr="00CC6221">
        <w:rPr>
          <w:rFonts w:ascii="Palatino" w:hAnsi="Palatino"/>
          <w:sz w:val="22"/>
          <w:szCs w:val="22"/>
        </w:rPr>
        <w:t>gmm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(patch, n\_cluster = 3)</w:t>
      </w:r>
    </w:p>
    <w:p w14:paraId="3669AB13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%\STATE </w:t>
      </w:r>
      <w:proofErr w:type="spellStart"/>
      <w:r w:rsidRPr="00CC6221">
        <w:rPr>
          <w:rFonts w:ascii="Palatino" w:hAnsi="Palatino"/>
          <w:sz w:val="22"/>
          <w:szCs w:val="22"/>
        </w:rPr>
        <w:t>cov</w:t>
      </w:r>
      <w:proofErr w:type="spellEnd"/>
      <w:r w:rsidRPr="00CC6221">
        <w:rPr>
          <w:rFonts w:ascii="Palatino" w:hAnsi="Palatino"/>
          <w:sz w:val="22"/>
          <w:szCs w:val="22"/>
        </w:rPr>
        <w:t>\_</w:t>
      </w:r>
      <w:proofErr w:type="gramStart"/>
      <w:r w:rsidRPr="00CC6221">
        <w:rPr>
          <w:rFonts w:ascii="Palatino" w:hAnsi="Palatino"/>
          <w:sz w:val="22"/>
          <w:szCs w:val="22"/>
        </w:rPr>
        <w:t>matrix  =</w:t>
      </w:r>
      <w:proofErr w:type="gramEnd"/>
      <w:r w:rsidRPr="00CC6221">
        <w:rPr>
          <w:rFonts w:ascii="Palatino" w:hAnsi="Palatino"/>
          <w:sz w:val="22"/>
          <w:szCs w:val="22"/>
        </w:rPr>
        <w:t xml:space="preserve"> </w:t>
      </w:r>
      <w:proofErr w:type="spellStart"/>
      <w:r w:rsidRPr="00CC6221">
        <w:rPr>
          <w:rFonts w:ascii="Palatino" w:hAnsi="Palatino"/>
          <w:sz w:val="22"/>
          <w:szCs w:val="22"/>
        </w:rPr>
        <w:t>gmm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(patch, n\_cluster = 3)</w:t>
      </w:r>
    </w:p>
    <w:p w14:paraId="0ED4B5CC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$\sigma^2$[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proofErr w:type="gramStart"/>
      <w:r w:rsidRPr="00CC6221">
        <w:rPr>
          <w:rFonts w:ascii="Palatino" w:hAnsi="Palatino"/>
          <w:sz w:val="22"/>
          <w:szCs w:val="22"/>
        </w:rPr>
        <w:t>, :</w:t>
      </w:r>
      <w:proofErr w:type="gramEnd"/>
      <w:r w:rsidRPr="00CC6221">
        <w:rPr>
          <w:rFonts w:ascii="Palatino" w:hAnsi="Palatino"/>
          <w:sz w:val="22"/>
          <w:szCs w:val="22"/>
        </w:rPr>
        <w:t xml:space="preserve">] = </w:t>
      </w:r>
      <w:proofErr w:type="spellStart"/>
      <w:r w:rsidRPr="00CC6221">
        <w:rPr>
          <w:rFonts w:ascii="Palatino" w:hAnsi="Palatino"/>
          <w:sz w:val="22"/>
          <w:szCs w:val="22"/>
        </w:rPr>
        <w:t>diag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</w:t>
      </w:r>
      <w:proofErr w:type="spellStart"/>
      <w:r w:rsidRPr="00CC6221">
        <w:rPr>
          <w:rFonts w:ascii="Palatino" w:hAnsi="Palatino"/>
          <w:sz w:val="22"/>
          <w:szCs w:val="22"/>
        </w:rPr>
        <w:t>cov</w:t>
      </w:r>
      <w:proofErr w:type="spellEnd"/>
      <w:r w:rsidRPr="00CC6221">
        <w:rPr>
          <w:rFonts w:ascii="Palatino" w:hAnsi="Palatino"/>
          <w:sz w:val="22"/>
          <w:szCs w:val="22"/>
        </w:rPr>
        <w:t>\_matrix)</w:t>
      </w:r>
    </w:p>
    <w:p w14:paraId="114F07F0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\STATE </w:t>
      </w:r>
      <w:proofErr w:type="spellStart"/>
      <w:r w:rsidRPr="00CC6221">
        <w:rPr>
          <w:rFonts w:ascii="Palatino" w:hAnsi="Palatino"/>
          <w:sz w:val="22"/>
          <w:szCs w:val="22"/>
        </w:rPr>
        <w:t>fvect</w:t>
      </w:r>
      <w:proofErr w:type="spellEnd"/>
      <w:r w:rsidRPr="00CC6221">
        <w:rPr>
          <w:rFonts w:ascii="Palatino" w:hAnsi="Palatino"/>
          <w:sz w:val="22"/>
          <w:szCs w:val="22"/>
        </w:rPr>
        <w:t xml:space="preserve"> $\</w:t>
      </w:r>
      <w:proofErr w:type="spellStart"/>
      <w:r w:rsidRPr="00CC6221">
        <w:rPr>
          <w:rFonts w:ascii="Palatino" w:hAnsi="Palatino"/>
          <w:sz w:val="22"/>
          <w:szCs w:val="22"/>
        </w:rPr>
        <w:t>leftarrow</w:t>
      </w:r>
      <w:proofErr w:type="spellEnd"/>
      <w:r w:rsidRPr="00CC6221">
        <w:rPr>
          <w:rFonts w:ascii="Palatino" w:hAnsi="Palatino"/>
          <w:sz w:val="22"/>
          <w:szCs w:val="22"/>
        </w:rPr>
        <w:t>$ append (w[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], $\mu$[</w:t>
      </w:r>
      <w:proofErr w:type="spellStart"/>
      <w:proofErr w:type="gram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,:</w:t>
      </w:r>
      <w:proofErr w:type="gramEnd"/>
      <w:r w:rsidRPr="00CC6221">
        <w:rPr>
          <w:rFonts w:ascii="Palatino" w:hAnsi="Palatino"/>
          <w:sz w:val="22"/>
          <w:szCs w:val="22"/>
        </w:rPr>
        <w:t>], $\sigma^2$[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,:])</w:t>
      </w:r>
    </w:p>
    <w:p w14:paraId="1FF037D7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\ENDFOR</w:t>
      </w:r>
    </w:p>
    <w:p w14:paraId="5D9AE8AD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\ENDFOR</w:t>
      </w:r>
    </w:p>
    <w:p w14:paraId="1ADD302F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\end{algorithmic}</w:t>
      </w:r>
    </w:p>
    <w:p w14:paraId="6E19EE48" w14:textId="328E2DCD" w:rsidR="00A97900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\end{algorithm}</w:t>
      </w:r>
    </w:p>
    <w:p w14:paraId="304DAE51" w14:textId="77777777" w:rsidR="00B61024" w:rsidRDefault="00B61024" w:rsidP="00581543">
      <w:pPr>
        <w:jc w:val="both"/>
        <w:rPr>
          <w:rFonts w:ascii="Palatino" w:hAnsi="Palatino"/>
          <w:sz w:val="22"/>
          <w:szCs w:val="22"/>
        </w:rPr>
      </w:pPr>
    </w:p>
    <w:p w14:paraId="4E3EAE97" w14:textId="2D269BD1" w:rsidR="00DE0619" w:rsidRPr="00F47F09" w:rsidRDefault="00F47F0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47F09">
        <w:rPr>
          <w:rFonts w:ascii="Palatino" w:hAnsi="Palatino"/>
          <w:b/>
          <w:bCs/>
          <w:sz w:val="22"/>
          <w:szCs w:val="22"/>
        </w:rPr>
        <w:t xml:space="preserve">Alignment of 3D point clouds: </w:t>
      </w:r>
      <w:r w:rsidR="00017B9C" w:rsidRPr="00147717">
        <w:rPr>
          <w:rFonts w:ascii="Palatino" w:hAnsi="Palatino"/>
          <w:sz w:val="22"/>
          <w:szCs w:val="22"/>
          <w:rPrChange w:id="124" w:author="Samad, Manar (msamad)" w:date="2020-07-30T14:29:00Z">
            <w:rPr>
              <w:rFonts w:ascii="Palatino" w:hAnsi="Palatino"/>
              <w:b/>
              <w:bCs/>
              <w:sz w:val="22"/>
              <w:szCs w:val="22"/>
            </w:rPr>
          </w:rPrChange>
        </w:rPr>
        <w:t>The</w:t>
      </w:r>
      <w:r w:rsidR="00017B9C">
        <w:rPr>
          <w:rFonts w:ascii="Palatino" w:hAnsi="Palatino"/>
          <w:b/>
          <w:bCs/>
          <w:sz w:val="22"/>
          <w:szCs w:val="22"/>
        </w:rPr>
        <w:t xml:space="preserve"> </w:t>
      </w:r>
      <w:r w:rsidR="00017B9C">
        <w:rPr>
          <w:rFonts w:ascii="Palatino" w:hAnsi="Palatino"/>
          <w:sz w:val="22"/>
          <w:szCs w:val="22"/>
        </w:rPr>
        <w:t>r</w:t>
      </w:r>
      <w:r w:rsidRPr="00F47F09">
        <w:rPr>
          <w:rFonts w:ascii="Palatino" w:hAnsi="Palatino"/>
          <w:sz w:val="22"/>
          <w:szCs w:val="22"/>
        </w:rPr>
        <w:t xml:space="preserve">egistration of 3D point clouds is important, especially when raw 3D coordinate data are used for the pattern analysis. </w:t>
      </w:r>
      <w:r>
        <w:rPr>
          <w:rFonts w:ascii="Palatino" w:hAnsi="Palatino"/>
          <w:sz w:val="22"/>
          <w:szCs w:val="22"/>
        </w:rPr>
        <w:t>We perform the registration at two levels</w:t>
      </w:r>
      <w:ins w:id="125" w:author="Samad, Manar (msamad)" w:date="2020-07-30T14:32:00Z">
        <w:r w:rsidR="00536C78">
          <w:rPr>
            <w:rFonts w:ascii="Palatino" w:hAnsi="Palatino"/>
            <w:sz w:val="22"/>
            <w:szCs w:val="22"/>
          </w:rPr>
          <w:t xml:space="preserve"> (See Algorithm 1)</w:t>
        </w:r>
      </w:ins>
      <w:r>
        <w:rPr>
          <w:rFonts w:ascii="Palatino" w:hAnsi="Palatino"/>
          <w:sz w:val="22"/>
          <w:szCs w:val="22"/>
        </w:rPr>
        <w:t xml:space="preserve">: </w:t>
      </w:r>
      <w:r w:rsidR="00043E22">
        <w:rPr>
          <w:rFonts w:ascii="Palatino" w:hAnsi="Palatino"/>
          <w:sz w:val="22"/>
          <w:szCs w:val="22"/>
        </w:rPr>
        <w:t>1)</w:t>
      </w:r>
      <w:r>
        <w:rPr>
          <w:rFonts w:ascii="Palatino" w:hAnsi="Palatino"/>
          <w:sz w:val="22"/>
          <w:szCs w:val="22"/>
        </w:rPr>
        <w:t xml:space="preserve"> </w:t>
      </w:r>
      <w:r w:rsidR="00001D1B">
        <w:rPr>
          <w:rFonts w:ascii="Palatino" w:hAnsi="Palatino"/>
          <w:sz w:val="22"/>
          <w:szCs w:val="22"/>
        </w:rPr>
        <w:t xml:space="preserve">the nose tip is identified as the highest Z-axis </w:t>
      </w:r>
      <w:r w:rsidR="00017B9C">
        <w:rPr>
          <w:rFonts w:ascii="Palatino" w:hAnsi="Palatino"/>
          <w:sz w:val="22"/>
          <w:szCs w:val="22"/>
        </w:rPr>
        <w:t xml:space="preserve">coordinate that </w:t>
      </w:r>
      <w:r w:rsidR="00001D1B">
        <w:rPr>
          <w:rFonts w:ascii="Palatino" w:hAnsi="Palatino"/>
          <w:sz w:val="22"/>
          <w:szCs w:val="22"/>
        </w:rPr>
        <w:t xml:space="preserve">is used to align and adjust all faces such that </w:t>
      </w:r>
      <w:ins w:id="126" w:author="Samad, Manar (msamad)" w:date="2020-07-30T14:30:00Z">
        <w:r w:rsidR="0071428A">
          <w:rPr>
            <w:rFonts w:ascii="Palatino" w:hAnsi="Palatino"/>
            <w:sz w:val="22"/>
            <w:szCs w:val="22"/>
          </w:rPr>
          <w:t>all</w:t>
        </w:r>
      </w:ins>
      <w:del w:id="127" w:author="Samad, Manar (msamad)" w:date="2020-07-30T14:30:00Z">
        <w:r w:rsidR="00017B9C" w:rsidDel="0071428A">
          <w:rPr>
            <w:rFonts w:ascii="Palatino" w:hAnsi="Palatino"/>
            <w:sz w:val="22"/>
            <w:szCs w:val="22"/>
          </w:rPr>
          <w:delText>the</w:delText>
        </w:r>
      </w:del>
      <w:r w:rsidR="00017B9C">
        <w:rPr>
          <w:rFonts w:ascii="Palatino" w:hAnsi="Palatino"/>
          <w:sz w:val="22"/>
          <w:szCs w:val="22"/>
        </w:rPr>
        <w:t xml:space="preserve"> </w:t>
      </w:r>
      <w:r w:rsidR="00001D1B">
        <w:rPr>
          <w:rFonts w:ascii="Palatino" w:hAnsi="Palatino"/>
          <w:sz w:val="22"/>
          <w:szCs w:val="22"/>
        </w:rPr>
        <w:t>nose tip</w:t>
      </w:r>
      <w:ins w:id="128" w:author="Samad, Manar (msamad)" w:date="2020-07-30T14:30:00Z">
        <w:r w:rsidR="0071428A">
          <w:rPr>
            <w:rFonts w:ascii="Palatino" w:hAnsi="Palatino"/>
            <w:sz w:val="22"/>
            <w:szCs w:val="22"/>
          </w:rPr>
          <w:t>s</w:t>
        </w:r>
      </w:ins>
      <w:r w:rsidR="00001D1B">
        <w:rPr>
          <w:rFonts w:ascii="Palatino" w:hAnsi="Palatino"/>
          <w:sz w:val="22"/>
          <w:szCs w:val="22"/>
        </w:rPr>
        <w:t xml:space="preserve"> </w:t>
      </w:r>
      <w:ins w:id="129" w:author="Samad, Manar (msamad)" w:date="2020-07-30T14:30:00Z">
        <w:r w:rsidR="0071428A">
          <w:rPr>
            <w:rFonts w:ascii="Palatino" w:hAnsi="Palatino"/>
            <w:sz w:val="22"/>
            <w:szCs w:val="22"/>
          </w:rPr>
          <w:t xml:space="preserve"> are </w:t>
        </w:r>
      </w:ins>
      <w:del w:id="130" w:author="Samad, Manar (msamad)" w:date="2020-07-30T14:30:00Z">
        <w:r w:rsidR="00001D1B" w:rsidDel="0071428A">
          <w:rPr>
            <w:rFonts w:ascii="Palatino" w:hAnsi="Palatino"/>
            <w:sz w:val="22"/>
            <w:szCs w:val="22"/>
          </w:rPr>
          <w:delText xml:space="preserve">is </w:delText>
        </w:r>
      </w:del>
      <w:r w:rsidR="00017B9C">
        <w:rPr>
          <w:rFonts w:ascii="Palatino" w:hAnsi="Palatino"/>
          <w:sz w:val="22"/>
          <w:szCs w:val="22"/>
        </w:rPr>
        <w:t xml:space="preserve">at </w:t>
      </w:r>
      <w:r w:rsidR="00001D1B">
        <w:rPr>
          <w:rFonts w:ascii="Palatino" w:hAnsi="Palatino"/>
          <w:sz w:val="22"/>
          <w:szCs w:val="22"/>
        </w:rPr>
        <w:t>the origin of the 3D Cartesian coordinate</w:t>
      </w:r>
      <w:ins w:id="131" w:author="Samad, Manar (msamad)" w:date="2020-07-30T14:31:00Z">
        <w:r w:rsidR="0030436F">
          <w:rPr>
            <w:rFonts w:ascii="Palatino" w:hAnsi="Palatino"/>
            <w:sz w:val="22"/>
            <w:szCs w:val="22"/>
          </w:rPr>
          <w:t xml:space="preserve"> </w:t>
        </w:r>
      </w:ins>
      <w:r w:rsidR="00043E22">
        <w:rPr>
          <w:rFonts w:ascii="Palatino" w:hAnsi="Palatino"/>
          <w:sz w:val="22"/>
          <w:szCs w:val="22"/>
        </w:rPr>
        <w:t xml:space="preserve"> and 2) after segmentation of the facial patches, </w:t>
      </w:r>
      <w:r w:rsidR="007620D4">
        <w:rPr>
          <w:rFonts w:ascii="Palatino" w:hAnsi="Palatino"/>
          <w:sz w:val="22"/>
          <w:szCs w:val="22"/>
        </w:rPr>
        <w:t xml:space="preserve">all patches are aligned </w:t>
      </w:r>
      <w:r w:rsidR="007F1181">
        <w:rPr>
          <w:rFonts w:ascii="Palatino" w:hAnsi="Palatino"/>
          <w:sz w:val="22"/>
          <w:szCs w:val="22"/>
        </w:rPr>
        <w:t>to</w:t>
      </w:r>
      <w:r w:rsidR="007620D4">
        <w:rPr>
          <w:rFonts w:ascii="Palatino" w:hAnsi="Palatino"/>
          <w:sz w:val="22"/>
          <w:szCs w:val="22"/>
        </w:rPr>
        <w:t xml:space="preserve"> a common patch centroid. </w:t>
      </w:r>
      <w:r w:rsidR="00001D1B">
        <w:rPr>
          <w:rFonts w:ascii="Palatino" w:hAnsi="Palatino"/>
          <w:sz w:val="22"/>
          <w:szCs w:val="22"/>
        </w:rPr>
        <w:t xml:space="preserve"> </w:t>
      </w:r>
    </w:p>
    <w:p w14:paraId="6F32665B" w14:textId="77777777" w:rsidR="00AC0FCD" w:rsidRDefault="00AC0FCD" w:rsidP="00581543">
      <w:pPr>
        <w:jc w:val="both"/>
        <w:rPr>
          <w:rFonts w:ascii="Palatino" w:hAnsi="Palatino"/>
          <w:sz w:val="22"/>
          <w:szCs w:val="22"/>
        </w:rPr>
      </w:pPr>
    </w:p>
    <w:p w14:paraId="350256E6" w14:textId="35CC7BB0" w:rsidR="00C8177E" w:rsidRDefault="00C8177E" w:rsidP="00581543">
      <w:pPr>
        <w:jc w:val="both"/>
        <w:rPr>
          <w:rFonts w:ascii="Palatino" w:hAnsi="Palatino"/>
          <w:sz w:val="22"/>
          <w:szCs w:val="22"/>
        </w:rPr>
      </w:pPr>
    </w:p>
    <w:p w14:paraId="3C29F248" w14:textId="77777777" w:rsidR="00606C26" w:rsidRDefault="0007123E" w:rsidP="008D0EA7">
      <w:pPr>
        <w:jc w:val="both"/>
        <w:rPr>
          <w:ins w:id="132" w:author="Samad, Manar (msamad)" w:date="2020-07-30T14:35:00Z"/>
          <w:rFonts w:ascii="Palatino" w:hAnsi="Palatino"/>
          <w:sz w:val="22"/>
          <w:szCs w:val="22"/>
        </w:rPr>
      </w:pPr>
      <w:ins w:id="133" w:author="Samad, Manar (msamad)" w:date="2020-07-30T14:33:00Z">
        <w:r>
          <w:rPr>
            <w:rFonts w:ascii="Palatino" w:hAnsi="Palatino"/>
            <w:b/>
            <w:bCs/>
            <w:sz w:val="22"/>
            <w:szCs w:val="22"/>
          </w:rPr>
          <w:t xml:space="preserve">Local </w:t>
        </w:r>
      </w:ins>
      <w:del w:id="134" w:author="Samad, Manar (msamad)" w:date="2020-07-30T14:33:00Z">
        <w:r w:rsidR="00C8177E" w:rsidRPr="00C8177E" w:rsidDel="0007123E">
          <w:rPr>
            <w:rFonts w:ascii="Palatino" w:hAnsi="Palatino"/>
            <w:b/>
            <w:bCs/>
            <w:sz w:val="22"/>
            <w:szCs w:val="22"/>
          </w:rPr>
          <w:delText xml:space="preserve">Parameter learning </w:delText>
        </w:r>
        <w:r w:rsidR="00017B9C" w:rsidDel="0007123E">
          <w:rPr>
            <w:rFonts w:ascii="Palatino" w:hAnsi="Palatino"/>
            <w:b/>
            <w:bCs/>
            <w:sz w:val="22"/>
            <w:szCs w:val="22"/>
          </w:rPr>
          <w:delText>for f</w:delText>
        </w:r>
      </w:del>
      <w:proofErr w:type="spellStart"/>
      <w:r w:rsidR="00017B9C">
        <w:rPr>
          <w:rFonts w:ascii="Palatino" w:hAnsi="Palatino"/>
          <w:b/>
          <w:bCs/>
          <w:sz w:val="22"/>
          <w:szCs w:val="22"/>
        </w:rPr>
        <w:t>eature</w:t>
      </w:r>
      <w:proofErr w:type="spellEnd"/>
      <w:r w:rsidR="00017B9C">
        <w:rPr>
          <w:rFonts w:ascii="Palatino" w:hAnsi="Palatino"/>
          <w:b/>
          <w:bCs/>
          <w:sz w:val="22"/>
          <w:szCs w:val="22"/>
        </w:rPr>
        <w:t xml:space="preserve"> extraction</w:t>
      </w:r>
      <w:ins w:id="135" w:author="Samad, Manar (msamad)" w:date="2020-07-30T14:33:00Z">
        <w:r w:rsidR="00981570">
          <w:rPr>
            <w:rFonts w:ascii="Palatino" w:hAnsi="Palatino"/>
            <w:b/>
            <w:bCs/>
            <w:sz w:val="22"/>
            <w:szCs w:val="22"/>
          </w:rPr>
          <w:t>:</w:t>
        </w:r>
      </w:ins>
      <w:r w:rsidR="00C8177E">
        <w:rPr>
          <w:rFonts w:ascii="Palatino" w:hAnsi="Palatino"/>
          <w:b/>
          <w:bCs/>
          <w:sz w:val="22"/>
          <w:szCs w:val="22"/>
        </w:rPr>
        <w:t xml:space="preserve"> </w:t>
      </w:r>
      <w:r w:rsidR="00C8177E">
        <w:rPr>
          <w:rFonts w:ascii="Palatino" w:hAnsi="Palatino"/>
          <w:sz w:val="22"/>
          <w:szCs w:val="22"/>
        </w:rPr>
        <w:t xml:space="preserve">The </w:t>
      </w:r>
      <w:r w:rsidR="009E63FF">
        <w:rPr>
          <w:rFonts w:ascii="Palatino" w:hAnsi="Palatino"/>
          <w:sz w:val="22"/>
          <w:szCs w:val="22"/>
        </w:rPr>
        <w:t>eight 3D facial patches obtained from the previous step are further</w:t>
      </w:r>
      <w:r w:rsidR="00C8177E">
        <w:rPr>
          <w:rFonts w:ascii="Palatino" w:hAnsi="Palatino"/>
          <w:sz w:val="22"/>
          <w:szCs w:val="22"/>
        </w:rPr>
        <w:t xml:space="preserve"> grouped into Q clusters </w:t>
      </w:r>
      <w:r w:rsidR="009E63FF">
        <w:rPr>
          <w:rFonts w:ascii="Palatino" w:hAnsi="Palatino"/>
          <w:sz w:val="22"/>
          <w:szCs w:val="22"/>
        </w:rPr>
        <w:t>by learning</w:t>
      </w:r>
      <w:r w:rsidR="00C8177E">
        <w:rPr>
          <w:rFonts w:ascii="Palatino" w:hAnsi="Palatino"/>
          <w:sz w:val="22"/>
          <w:szCs w:val="22"/>
        </w:rPr>
        <w:t xml:space="preserve"> Q</w:t>
      </w:r>
      <w:r w:rsidR="0017020E">
        <w:rPr>
          <w:rFonts w:ascii="Palatino" w:hAnsi="Palatino"/>
          <w:sz w:val="22"/>
          <w:szCs w:val="22"/>
        </w:rPr>
        <w:t xml:space="preserve"> </w:t>
      </w:r>
      <w:r w:rsidR="0018075A">
        <w:rPr>
          <w:rFonts w:ascii="Palatino" w:hAnsi="Palatino"/>
          <w:sz w:val="22"/>
          <w:szCs w:val="22"/>
        </w:rPr>
        <w:t>3D</w:t>
      </w:r>
      <w:r w:rsidR="00C8177E">
        <w:rPr>
          <w:rFonts w:ascii="Palatino" w:hAnsi="Palatino"/>
          <w:sz w:val="22"/>
          <w:szCs w:val="22"/>
        </w:rPr>
        <w:t xml:space="preserve"> Gaussian distributions. </w:t>
      </w:r>
      <w:r w:rsidR="00566E6D">
        <w:rPr>
          <w:rFonts w:ascii="Palatino" w:hAnsi="Palatino"/>
          <w:sz w:val="22"/>
          <w:szCs w:val="22"/>
        </w:rPr>
        <w:t xml:space="preserve">The Gaussian distribution parameters are learned via </w:t>
      </w:r>
      <w:r w:rsidR="00E05789">
        <w:rPr>
          <w:rFonts w:ascii="Palatino" w:hAnsi="Palatino"/>
          <w:sz w:val="22"/>
          <w:szCs w:val="22"/>
        </w:rPr>
        <w:t xml:space="preserve">the </w:t>
      </w:r>
      <w:r w:rsidR="00566E6D">
        <w:rPr>
          <w:rFonts w:ascii="Palatino" w:hAnsi="Palatino"/>
          <w:sz w:val="22"/>
          <w:szCs w:val="22"/>
        </w:rPr>
        <w:t xml:space="preserve">expectation maximization </w:t>
      </w:r>
      <w:r w:rsidR="00A05AB0">
        <w:rPr>
          <w:rFonts w:ascii="Palatino" w:hAnsi="Palatino"/>
          <w:sz w:val="22"/>
          <w:szCs w:val="22"/>
        </w:rPr>
        <w:t xml:space="preserve">(EM) </w:t>
      </w:r>
      <w:r w:rsidR="00566E6D">
        <w:rPr>
          <w:rFonts w:ascii="Palatino" w:hAnsi="Palatino"/>
          <w:sz w:val="22"/>
          <w:szCs w:val="22"/>
        </w:rPr>
        <w:t xml:space="preserve">algorithm. </w:t>
      </w:r>
      <w:r w:rsidR="00A05AB0">
        <w:rPr>
          <w:rFonts w:ascii="Palatino" w:hAnsi="Palatino"/>
          <w:sz w:val="22"/>
          <w:szCs w:val="22"/>
        </w:rPr>
        <w:t xml:space="preserve">The EM algorithm </w:t>
      </w:r>
      <w:r w:rsidR="006464CF">
        <w:rPr>
          <w:rFonts w:ascii="Palatino" w:hAnsi="Palatino"/>
          <w:sz w:val="22"/>
          <w:szCs w:val="22"/>
        </w:rPr>
        <w:t>learns a set of Gaussian parameter</w:t>
      </w:r>
      <w:r w:rsidR="007B1D5B">
        <w:rPr>
          <w:rFonts w:ascii="Palatino" w:hAnsi="Palatino"/>
          <w:sz w:val="22"/>
          <w:szCs w:val="22"/>
        </w:rPr>
        <w:t xml:space="preserve"> vectors</w:t>
      </w:r>
      <w:r w:rsidR="006464CF">
        <w:rPr>
          <w:rFonts w:ascii="Palatino" w:hAnsi="Palatino"/>
          <w:sz w:val="22"/>
          <w:szCs w:val="22"/>
        </w:rPr>
        <w:t xml:space="preserve">: S = {w, </w:t>
      </w:r>
      <w:ins w:id="136" w:author="Samad, Manar (msamad)" w:date="2020-07-30T14:34:00Z">
        <w:r w:rsidR="00606C26">
          <w:rPr>
            <w:rFonts w:ascii="Palatino" w:hAnsi="Palatino"/>
            <w:sz w:val="22"/>
            <w:szCs w:val="22"/>
          </w:rPr>
          <w:t>$\</w:t>
        </w:r>
      </w:ins>
      <w:r w:rsidR="006464CF">
        <w:rPr>
          <w:rFonts w:ascii="Palatino" w:hAnsi="Palatino"/>
          <w:sz w:val="22"/>
          <w:szCs w:val="22"/>
        </w:rPr>
        <w:t>mu</w:t>
      </w:r>
      <w:ins w:id="137" w:author="Samad, Manar (msamad)" w:date="2020-07-30T14:34:00Z">
        <w:r w:rsidR="00606C26">
          <w:rPr>
            <w:rFonts w:ascii="Palatino" w:hAnsi="Palatino"/>
            <w:sz w:val="22"/>
            <w:szCs w:val="22"/>
          </w:rPr>
          <w:t>$</w:t>
        </w:r>
      </w:ins>
      <w:r w:rsidR="006464CF">
        <w:rPr>
          <w:rFonts w:ascii="Palatino" w:hAnsi="Palatino"/>
          <w:sz w:val="22"/>
          <w:szCs w:val="22"/>
        </w:rPr>
        <w:t xml:space="preserve">, </w:t>
      </w:r>
      <w:ins w:id="138" w:author="Samad, Manar (msamad)" w:date="2020-07-30T14:34:00Z">
        <w:r w:rsidR="00606C26">
          <w:rPr>
            <w:rFonts w:ascii="Palatino" w:hAnsi="Palatino"/>
            <w:sz w:val="22"/>
            <w:szCs w:val="22"/>
          </w:rPr>
          <w:t>$\</w:t>
        </w:r>
      </w:ins>
      <w:r w:rsidR="006464CF">
        <w:rPr>
          <w:rFonts w:ascii="Palatino" w:hAnsi="Palatino"/>
          <w:sz w:val="22"/>
          <w:szCs w:val="22"/>
        </w:rPr>
        <w:t>sigma</w:t>
      </w:r>
      <w:ins w:id="139" w:author="Samad, Manar (msamad)" w:date="2020-07-30T14:34:00Z">
        <w:r w:rsidR="00606C26">
          <w:rPr>
            <w:rFonts w:ascii="Palatino" w:hAnsi="Palatino"/>
            <w:sz w:val="22"/>
            <w:szCs w:val="22"/>
          </w:rPr>
          <w:t>$</w:t>
        </w:r>
      </w:ins>
      <w:r w:rsidR="006464CF">
        <w:rPr>
          <w:rFonts w:ascii="Palatino" w:hAnsi="Palatino"/>
          <w:sz w:val="22"/>
          <w:szCs w:val="22"/>
        </w:rPr>
        <w:t xml:space="preserve">} for each cluster distribution </w:t>
      </w:r>
      <w:r w:rsidR="00AC0FCD">
        <w:rPr>
          <w:rFonts w:ascii="Palatino" w:hAnsi="Palatino"/>
          <w:sz w:val="22"/>
          <w:szCs w:val="22"/>
        </w:rPr>
        <w:t xml:space="preserve">that maximizes the likelihood function </w:t>
      </w:r>
      <w:ins w:id="140" w:author="Samad, Manar (msamad)" w:date="2020-07-30T14:35:00Z">
        <w:r w:rsidR="00606C26">
          <w:rPr>
            <w:rFonts w:ascii="Palatino" w:hAnsi="Palatino"/>
            <w:sz w:val="22"/>
            <w:szCs w:val="22"/>
          </w:rPr>
          <w:t xml:space="preserve">as below. </w:t>
        </w:r>
      </w:ins>
    </w:p>
    <w:p w14:paraId="3491E3F8" w14:textId="77777777" w:rsidR="00606C26" w:rsidRDefault="00606C26" w:rsidP="008D0EA7">
      <w:pPr>
        <w:jc w:val="both"/>
        <w:rPr>
          <w:ins w:id="141" w:author="Samad, Manar (msamad)" w:date="2020-07-30T14:35:00Z"/>
          <w:rFonts w:ascii="Palatino" w:hAnsi="Palatino"/>
          <w:sz w:val="22"/>
          <w:szCs w:val="22"/>
        </w:rPr>
      </w:pPr>
    </w:p>
    <w:p w14:paraId="3FA8433D" w14:textId="77777777" w:rsidR="00606C26" w:rsidRDefault="00606C26" w:rsidP="008D0EA7">
      <w:pPr>
        <w:jc w:val="both"/>
        <w:rPr>
          <w:ins w:id="142" w:author="Samad, Manar (msamad)" w:date="2020-07-30T14:35:00Z"/>
          <w:rFonts w:ascii="Palatino" w:hAnsi="Palatino"/>
          <w:sz w:val="22"/>
          <w:szCs w:val="22"/>
        </w:rPr>
      </w:pPr>
    </w:p>
    <w:p w14:paraId="461C7EF1" w14:textId="4F3BBB70" w:rsidR="00D8680D" w:rsidRDefault="00AC0FCD" w:rsidP="008D0EA7">
      <w:pPr>
        <w:jc w:val="both"/>
        <w:rPr>
          <w:ins w:id="143" w:author="Samad, Manar (msamad)" w:date="2020-07-30T14:35:00Z"/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P(</w:t>
      </w:r>
      <w:proofErr w:type="spellStart"/>
      <w:r>
        <w:rPr>
          <w:rFonts w:ascii="Palatino" w:hAnsi="Palatino"/>
          <w:sz w:val="22"/>
          <w:szCs w:val="22"/>
        </w:rPr>
        <w:t>x</w:t>
      </w:r>
      <w:ins w:id="144" w:author="Samad, Manar (msamad)" w:date="2020-07-30T14:38:00Z">
        <w:r w:rsidR="00126808">
          <w:rPr>
            <w:rFonts w:ascii="Palatino" w:hAnsi="Palatino"/>
            <w:sz w:val="22"/>
            <w:szCs w:val="22"/>
          </w:rPr>
          <w:t>_</w:t>
        </w:r>
      </w:ins>
      <w:r w:rsidR="008D0EA7">
        <w:rPr>
          <w:rFonts w:ascii="Palatino" w:hAnsi="Palatino"/>
          <w:sz w:val="22"/>
          <w:szCs w:val="22"/>
        </w:rPr>
        <w:t>j</w:t>
      </w:r>
      <w:r>
        <w:rPr>
          <w:rFonts w:ascii="Palatino" w:hAnsi="Palatino"/>
          <w:sz w:val="22"/>
          <w:szCs w:val="22"/>
        </w:rPr>
        <w:t>|c</w:t>
      </w:r>
      <w:ins w:id="145" w:author="Samad, Manar (msamad)" w:date="2020-07-30T14:38:00Z">
        <w:r w:rsidR="00126808">
          <w:rPr>
            <w:rFonts w:ascii="Palatino" w:hAnsi="Palatino"/>
            <w:sz w:val="22"/>
            <w:szCs w:val="22"/>
          </w:rPr>
          <w:t>_</w:t>
        </w:r>
      </w:ins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>) = exp {</w:t>
      </w:r>
      <w:ins w:id="146" w:author="Samad, Manar (msamad)" w:date="2020-07-30T14:35:00Z">
        <w:r w:rsidR="00D8680D">
          <w:rPr>
            <w:rFonts w:ascii="Palatino" w:hAnsi="Palatino"/>
            <w:sz w:val="22"/>
            <w:szCs w:val="22"/>
          </w:rPr>
          <w:t>Gaussian</w:t>
        </w:r>
      </w:ins>
      <w:ins w:id="147" w:author="Samad, Manar (msamad)" w:date="2020-07-30T14:36:00Z">
        <w:r w:rsidR="00544618">
          <w:rPr>
            <w:rFonts w:ascii="Palatino" w:hAnsi="Palatino"/>
            <w:sz w:val="22"/>
            <w:szCs w:val="22"/>
          </w:rPr>
          <w:t xml:space="preserve"> (x </w:t>
        </w:r>
      </w:ins>
      <w:ins w:id="148" w:author="Samad, Manar (msamad)" w:date="2020-07-30T14:37:00Z">
        <w:r w:rsidR="005F743B">
          <w:rPr>
            <w:rFonts w:ascii="Palatino" w:hAnsi="Palatino"/>
            <w:sz w:val="22"/>
            <w:szCs w:val="22"/>
          </w:rPr>
          <w:t>–</w:t>
        </w:r>
      </w:ins>
      <w:ins w:id="149" w:author="Samad, Manar (msamad)" w:date="2020-07-30T14:36:00Z">
        <w:r w:rsidR="00544618">
          <w:rPr>
            <w:rFonts w:ascii="Palatino" w:hAnsi="Palatino"/>
            <w:sz w:val="22"/>
            <w:szCs w:val="22"/>
          </w:rPr>
          <w:t xml:space="preserve"> </w:t>
        </w:r>
        <w:proofErr w:type="spellStart"/>
        <w:r w:rsidR="00544618">
          <w:rPr>
            <w:rFonts w:ascii="Palatino" w:hAnsi="Palatino"/>
            <w:sz w:val="22"/>
            <w:szCs w:val="22"/>
          </w:rPr>
          <w:t>mu</w:t>
        </w:r>
      </w:ins>
      <w:ins w:id="150" w:author="Samad, Manar (msamad)" w:date="2020-07-30T14:37:00Z">
        <w:r w:rsidR="005F743B">
          <w:rPr>
            <w:rFonts w:ascii="Palatino" w:hAnsi="Palatino"/>
            <w:sz w:val="22"/>
            <w:szCs w:val="22"/>
          </w:rPr>
          <w:t>_i</w:t>
        </w:r>
      </w:ins>
      <w:proofErr w:type="spellEnd"/>
      <w:ins w:id="151" w:author="Samad, Manar (msamad)" w:date="2020-07-30T14:36:00Z">
        <w:r w:rsidR="00544618">
          <w:rPr>
            <w:rFonts w:ascii="Palatino" w:hAnsi="Palatino"/>
            <w:sz w:val="22"/>
            <w:szCs w:val="22"/>
          </w:rPr>
          <w:t>)</w:t>
        </w:r>
      </w:ins>
      <w:ins w:id="152" w:author="Samad, Manar (msamad)" w:date="2020-07-30T14:45:00Z">
        <w:r w:rsidR="00673592">
          <w:rPr>
            <w:rFonts w:ascii="Palatino" w:hAnsi="Palatino"/>
            <w:sz w:val="22"/>
            <w:szCs w:val="22"/>
          </w:rPr>
          <w:t xml:space="preserve"> COV</w:t>
        </w:r>
      </w:ins>
      <w:r>
        <w:rPr>
          <w:rFonts w:ascii="Palatino" w:hAnsi="Palatino"/>
          <w:sz w:val="22"/>
          <w:szCs w:val="22"/>
        </w:rPr>
        <w:t>}</w:t>
      </w:r>
      <w:r w:rsidR="008D0EA7">
        <w:rPr>
          <w:rFonts w:ascii="Palatino" w:hAnsi="Palatino"/>
          <w:sz w:val="22"/>
          <w:szCs w:val="22"/>
        </w:rPr>
        <w:t xml:space="preserve">, </w:t>
      </w:r>
    </w:p>
    <w:p w14:paraId="5542960A" w14:textId="77777777" w:rsidR="00D8680D" w:rsidRDefault="00D8680D" w:rsidP="008D0EA7">
      <w:pPr>
        <w:jc w:val="both"/>
        <w:rPr>
          <w:ins w:id="153" w:author="Samad, Manar (msamad)" w:date="2020-07-30T14:35:00Z"/>
          <w:rFonts w:ascii="Palatino" w:hAnsi="Palatino"/>
          <w:sz w:val="22"/>
          <w:szCs w:val="22"/>
        </w:rPr>
      </w:pPr>
    </w:p>
    <w:p w14:paraId="1508CDCA" w14:textId="19C9937A" w:rsidR="005F743B" w:rsidRDefault="008D0EA7" w:rsidP="008D0EA7">
      <w:pPr>
        <w:jc w:val="both"/>
        <w:rPr>
          <w:ins w:id="154" w:author="Samad, Manar (msamad)" w:date="2020-07-30T14:37:00Z"/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which is a similarly measure between the input 3D point coordinate x</w:t>
      </w:r>
      <w:ins w:id="155" w:author="Samad, Manar (msamad)" w:date="2020-07-30T14:38:00Z">
        <w:r w:rsidR="00126808">
          <w:rPr>
            <w:rFonts w:ascii="Palatino" w:hAnsi="Palatino"/>
            <w:sz w:val="22"/>
            <w:szCs w:val="22"/>
          </w:rPr>
          <w:t>\_</w:t>
        </w:r>
      </w:ins>
      <w:ins w:id="156" w:author="Samad, Manar (msamad)" w:date="2020-07-30T14:36:00Z">
        <w:r w:rsidR="00544618">
          <w:rPr>
            <w:rFonts w:ascii="Palatino" w:hAnsi="Palatino"/>
            <w:sz w:val="22"/>
            <w:szCs w:val="22"/>
          </w:rPr>
          <w:t>j</w:t>
        </w:r>
      </w:ins>
      <w:del w:id="157" w:author="Samad, Manar (msamad)" w:date="2020-07-30T14:36:00Z">
        <w:r w:rsidDel="00544618">
          <w:rPr>
            <w:rFonts w:ascii="Palatino" w:hAnsi="Palatino"/>
            <w:sz w:val="22"/>
            <w:szCs w:val="22"/>
          </w:rPr>
          <w:delText>i</w:delText>
        </w:r>
      </w:del>
      <w:r>
        <w:rPr>
          <w:rFonts w:ascii="Palatino" w:hAnsi="Palatino"/>
          <w:sz w:val="22"/>
          <w:szCs w:val="22"/>
        </w:rPr>
        <w:t xml:space="preserve"> and the cluster centroid $\</w:t>
      </w:r>
      <w:proofErr w:type="spellStart"/>
      <w:r>
        <w:rPr>
          <w:rFonts w:ascii="Palatino" w:hAnsi="Palatino"/>
          <w:sz w:val="22"/>
          <w:szCs w:val="22"/>
        </w:rPr>
        <w:t>mu_</w:t>
      </w:r>
      <w:r w:rsidR="005F743B"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>$</w:t>
      </w:r>
      <w:ins w:id="158" w:author="Samad, Manar (msamad)" w:date="2020-07-30T14:37:00Z">
        <w:r w:rsidR="005F743B">
          <w:rPr>
            <w:rFonts w:ascii="Palatino" w:hAnsi="Palatino"/>
            <w:sz w:val="22"/>
            <w:szCs w:val="22"/>
          </w:rPr>
          <w:t xml:space="preserve"> of the c\_</w:t>
        </w:r>
        <w:proofErr w:type="spellStart"/>
        <w:r w:rsidR="005F743B">
          <w:rPr>
            <w:rFonts w:ascii="Palatino" w:hAnsi="Palatino"/>
            <w:sz w:val="22"/>
            <w:szCs w:val="22"/>
          </w:rPr>
          <w:t>i</w:t>
        </w:r>
        <w:proofErr w:type="spellEnd"/>
        <w:r w:rsidR="005F743B">
          <w:rPr>
            <w:rFonts w:ascii="Palatino" w:hAnsi="Palatino"/>
            <w:sz w:val="22"/>
            <w:szCs w:val="22"/>
          </w:rPr>
          <w:t xml:space="preserve"> cluster</w:t>
        </w:r>
      </w:ins>
      <w:r>
        <w:rPr>
          <w:rFonts w:ascii="Palatino" w:hAnsi="Palatino"/>
          <w:sz w:val="22"/>
          <w:szCs w:val="22"/>
        </w:rPr>
        <w:t xml:space="preserve">. </w:t>
      </w:r>
    </w:p>
    <w:p w14:paraId="542330D4" w14:textId="77777777" w:rsidR="005F743B" w:rsidRDefault="005F743B" w:rsidP="008D0EA7">
      <w:pPr>
        <w:jc w:val="both"/>
        <w:rPr>
          <w:ins w:id="159" w:author="Samad, Manar (msamad)" w:date="2020-07-30T14:37:00Z"/>
          <w:rFonts w:ascii="Palatino" w:hAnsi="Palatino"/>
          <w:sz w:val="22"/>
          <w:szCs w:val="22"/>
        </w:rPr>
      </w:pPr>
    </w:p>
    <w:p w14:paraId="2CD2619A" w14:textId="780C8292" w:rsidR="008D0EA7" w:rsidDel="00BD2D42" w:rsidRDefault="008D0EA7" w:rsidP="008D0EA7">
      <w:pPr>
        <w:jc w:val="both"/>
        <w:rPr>
          <w:del w:id="160" w:author="Samad, Manar (msamad)" w:date="2020-07-30T14:41:00Z"/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The soft cluster assignment of each 3D coordinate point x</w:t>
      </w:r>
      <w:ins w:id="161" w:author="Samad, Manar (msamad)" w:date="2020-07-30T14:38:00Z">
        <w:r w:rsidR="00D73BFE">
          <w:rPr>
            <w:rFonts w:ascii="Palatino" w:hAnsi="Palatino"/>
            <w:sz w:val="22"/>
            <w:szCs w:val="22"/>
          </w:rPr>
          <w:t>\_j</w:t>
        </w:r>
      </w:ins>
      <w:r>
        <w:rPr>
          <w:rFonts w:ascii="Palatino" w:hAnsi="Palatino"/>
          <w:sz w:val="22"/>
          <w:szCs w:val="22"/>
        </w:rPr>
        <w:t xml:space="preserve"> is determined by the posterior probability P(c</w:t>
      </w:r>
      <w:ins w:id="162" w:author="Samad, Manar (msamad)" w:date="2020-07-30T14:39:00Z">
        <w:r w:rsidR="00D73BFE">
          <w:rPr>
            <w:rFonts w:ascii="Palatino" w:hAnsi="Palatino"/>
            <w:sz w:val="22"/>
            <w:szCs w:val="22"/>
          </w:rPr>
          <w:t>\</w:t>
        </w:r>
      </w:ins>
      <w:r>
        <w:rPr>
          <w:rFonts w:ascii="Palatino" w:hAnsi="Palatino"/>
          <w:sz w:val="22"/>
          <w:szCs w:val="22"/>
        </w:rPr>
        <w:t>_</w:t>
      </w:r>
      <w:proofErr w:type="spellStart"/>
      <w:r>
        <w:rPr>
          <w:rFonts w:ascii="Palatino" w:hAnsi="Palatino"/>
          <w:sz w:val="22"/>
          <w:szCs w:val="22"/>
        </w:rPr>
        <w:t>i|x</w:t>
      </w:r>
      <w:proofErr w:type="spellEnd"/>
      <w:ins w:id="163" w:author="Samad, Manar (msamad)" w:date="2020-07-30T14:39:00Z">
        <w:r w:rsidR="00D73BFE">
          <w:rPr>
            <w:rFonts w:ascii="Palatino" w:hAnsi="Palatino"/>
            <w:sz w:val="22"/>
            <w:szCs w:val="22"/>
          </w:rPr>
          <w:t>\</w:t>
        </w:r>
      </w:ins>
      <w:r>
        <w:rPr>
          <w:rFonts w:ascii="Palatino" w:hAnsi="Palatino"/>
          <w:sz w:val="22"/>
          <w:szCs w:val="22"/>
        </w:rPr>
        <w:t>_j) of the cluster c</w:t>
      </w:r>
      <w:ins w:id="164" w:author="Samad, Manar (msamad)" w:date="2020-07-30T14:39:00Z">
        <w:r w:rsidR="00D73BFE">
          <w:rPr>
            <w:rFonts w:ascii="Palatino" w:hAnsi="Palatino"/>
            <w:sz w:val="22"/>
            <w:szCs w:val="22"/>
          </w:rPr>
          <w:t>\</w:t>
        </w:r>
      </w:ins>
      <w:r>
        <w:rPr>
          <w:rFonts w:ascii="Palatino" w:hAnsi="Palatino"/>
          <w:sz w:val="22"/>
          <w:szCs w:val="22"/>
        </w:rPr>
        <w:t>_</w:t>
      </w:r>
      <w:proofErr w:type="spellStart"/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 xml:space="preserve"> given the input x</w:t>
      </w:r>
      <w:ins w:id="165" w:author="Samad, Manar (msamad)" w:date="2020-07-30T14:39:00Z">
        <w:r w:rsidR="00D73BFE">
          <w:rPr>
            <w:rFonts w:ascii="Palatino" w:hAnsi="Palatino"/>
            <w:sz w:val="22"/>
            <w:szCs w:val="22"/>
          </w:rPr>
          <w:t>\</w:t>
        </w:r>
      </w:ins>
      <w:r>
        <w:rPr>
          <w:rFonts w:ascii="Palatino" w:hAnsi="Palatino"/>
          <w:sz w:val="22"/>
          <w:szCs w:val="22"/>
        </w:rPr>
        <w:t xml:space="preserve">_j as below. </w:t>
      </w:r>
    </w:p>
    <w:p w14:paraId="12FA1FBD" w14:textId="20A06383" w:rsidR="00BD2D42" w:rsidRDefault="00BD2D42" w:rsidP="008D0EA7">
      <w:pPr>
        <w:jc w:val="both"/>
        <w:rPr>
          <w:ins w:id="166" w:author="Samad, Manar (msamad)" w:date="2020-07-30T14:42:00Z"/>
          <w:rFonts w:ascii="Palatino" w:hAnsi="Palatino"/>
          <w:sz w:val="22"/>
          <w:szCs w:val="22"/>
        </w:rPr>
      </w:pPr>
    </w:p>
    <w:p w14:paraId="441667DD" w14:textId="792D2A32" w:rsidR="00BD2D42" w:rsidRDefault="00BD2D42" w:rsidP="008D0EA7">
      <w:pPr>
        <w:jc w:val="both"/>
        <w:rPr>
          <w:ins w:id="167" w:author="Samad, Manar (msamad)" w:date="2020-07-30T14:42:00Z"/>
          <w:rFonts w:ascii="Palatino" w:hAnsi="Palatino"/>
          <w:sz w:val="22"/>
          <w:szCs w:val="22"/>
        </w:rPr>
      </w:pPr>
      <w:ins w:id="168" w:author="Samad, Manar (msamad)" w:date="2020-07-30T14:42:00Z">
        <w:r>
          <w:rPr>
            <w:rFonts w:ascii="Palatino" w:hAnsi="Palatino"/>
            <w:sz w:val="22"/>
            <w:szCs w:val="22"/>
          </w:rPr>
          <w:t>\begin</w:t>
        </w:r>
        <w:r w:rsidR="007B1B1F">
          <w:rPr>
            <w:rFonts w:ascii="Palatino" w:hAnsi="Palatino"/>
            <w:sz w:val="22"/>
            <w:szCs w:val="22"/>
          </w:rPr>
          <w:t>(equation)</w:t>
        </w:r>
      </w:ins>
    </w:p>
    <w:p w14:paraId="68289B5B" w14:textId="1DF724F1" w:rsidR="008D0EA7" w:rsidRDefault="008D0EA7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 </w:t>
      </w:r>
    </w:p>
    <w:p w14:paraId="186A1C40" w14:textId="070EFE8C" w:rsidR="001513B9" w:rsidRDefault="00552524" w:rsidP="00581543">
      <w:pPr>
        <w:jc w:val="both"/>
        <w:rPr>
          <w:ins w:id="169" w:author="Samad, Manar (msamad)" w:date="2020-07-30T14:39:00Z"/>
          <w:rFonts w:ascii="Palatino" w:hAnsi="Palatino"/>
          <w:sz w:val="22"/>
          <w:szCs w:val="22"/>
        </w:rPr>
      </w:pPr>
      <w:ins w:id="170" w:author="Samad, Manar (msamad)" w:date="2020-07-30T14:39:00Z">
        <w:r>
          <w:rPr>
            <w:rFonts w:ascii="Palatino" w:hAnsi="Palatino"/>
            <w:sz w:val="22"/>
            <w:szCs w:val="22"/>
          </w:rPr>
          <w:t>P(</w:t>
        </w:r>
        <w:proofErr w:type="spellStart"/>
        <w:r>
          <w:rPr>
            <w:rFonts w:ascii="Palatino" w:hAnsi="Palatino"/>
            <w:sz w:val="22"/>
            <w:szCs w:val="22"/>
          </w:rPr>
          <w:t>c_i</w:t>
        </w:r>
        <w:proofErr w:type="spellEnd"/>
        <w:r>
          <w:rPr>
            <w:rFonts w:ascii="Palatino" w:hAnsi="Palatino"/>
            <w:sz w:val="22"/>
            <w:szCs w:val="22"/>
          </w:rPr>
          <w:t>|</w:t>
        </w:r>
        <w:r w:rsidRPr="00552524">
          <w:rPr>
            <w:rFonts w:ascii="Palatino" w:hAnsi="Palatino"/>
            <w:sz w:val="22"/>
            <w:szCs w:val="22"/>
          </w:rPr>
          <w:t xml:space="preserve"> </w:t>
        </w:r>
        <w:proofErr w:type="spellStart"/>
        <w:r>
          <w:rPr>
            <w:rFonts w:ascii="Palatino" w:hAnsi="Palatino"/>
            <w:sz w:val="22"/>
            <w:szCs w:val="22"/>
          </w:rPr>
          <w:t>x_j</w:t>
        </w:r>
        <w:proofErr w:type="spellEnd"/>
        <w:r>
          <w:rPr>
            <w:rFonts w:ascii="Palatino" w:hAnsi="Palatino"/>
            <w:sz w:val="22"/>
            <w:szCs w:val="22"/>
          </w:rPr>
          <w:t>)</w:t>
        </w:r>
        <w:r>
          <w:rPr>
            <w:rFonts w:ascii="Palatino" w:hAnsi="Palatino"/>
            <w:sz w:val="22"/>
            <w:szCs w:val="22"/>
          </w:rPr>
          <w:t xml:space="preserve"> = \frac{P(</w:t>
        </w:r>
      </w:ins>
      <w:ins w:id="171" w:author="Samad, Manar (msamad)" w:date="2020-07-30T14:40:00Z">
        <w:r>
          <w:rPr>
            <w:rFonts w:ascii="Palatino" w:hAnsi="Palatino"/>
            <w:sz w:val="22"/>
            <w:szCs w:val="22"/>
          </w:rPr>
          <w:t>P(</w:t>
        </w:r>
        <w:proofErr w:type="spellStart"/>
        <w:r>
          <w:rPr>
            <w:rFonts w:ascii="Palatino" w:hAnsi="Palatino"/>
            <w:sz w:val="22"/>
            <w:szCs w:val="22"/>
          </w:rPr>
          <w:t>x_j|c_i</w:t>
        </w:r>
        <w:proofErr w:type="spellEnd"/>
        <w:r>
          <w:rPr>
            <w:rFonts w:ascii="Palatino" w:hAnsi="Palatino"/>
            <w:sz w:val="22"/>
            <w:szCs w:val="22"/>
          </w:rPr>
          <w:t>)</w:t>
        </w:r>
      </w:ins>
      <w:ins w:id="172" w:author="Samad, Manar (msamad)" w:date="2020-07-30T14:41:00Z">
        <w:r>
          <w:rPr>
            <w:rFonts w:ascii="Palatino" w:hAnsi="Palatino"/>
            <w:sz w:val="22"/>
            <w:szCs w:val="22"/>
          </w:rPr>
          <w:t xml:space="preserve"> * </w:t>
        </w:r>
        <w:proofErr w:type="spellStart"/>
        <w:r>
          <w:rPr>
            <w:rFonts w:ascii="Palatino" w:hAnsi="Palatino"/>
            <w:sz w:val="22"/>
            <w:szCs w:val="22"/>
          </w:rPr>
          <w:t>w_i</w:t>
        </w:r>
      </w:ins>
      <w:proofErr w:type="spellEnd"/>
      <w:ins w:id="173" w:author="Samad, Manar (msamad)" w:date="2020-07-30T14:39:00Z">
        <w:r>
          <w:rPr>
            <w:rFonts w:ascii="Palatino" w:hAnsi="Palatino"/>
            <w:sz w:val="22"/>
            <w:szCs w:val="22"/>
          </w:rPr>
          <w:t>)}{</w:t>
        </w:r>
      </w:ins>
      <w:ins w:id="174" w:author="Samad, Manar (msamad)" w:date="2020-07-30T14:40:00Z">
        <w:r>
          <w:rPr>
            <w:rFonts w:ascii="Palatino" w:hAnsi="Palatino"/>
            <w:sz w:val="22"/>
            <w:szCs w:val="22"/>
          </w:rPr>
          <w:t>\sum_{</w:t>
        </w:r>
        <w:proofErr w:type="spellStart"/>
        <w:r>
          <w:rPr>
            <w:rFonts w:ascii="Palatino" w:hAnsi="Palatino"/>
            <w:sz w:val="22"/>
            <w:szCs w:val="22"/>
          </w:rPr>
          <w:t>i</w:t>
        </w:r>
        <w:proofErr w:type="spellEnd"/>
        <w:r>
          <w:rPr>
            <w:rFonts w:ascii="Palatino" w:hAnsi="Palatino"/>
            <w:sz w:val="22"/>
            <w:szCs w:val="22"/>
          </w:rPr>
          <w:t>=1}^{</w:t>
        </w:r>
        <w:proofErr w:type="spellStart"/>
        <w:r>
          <w:rPr>
            <w:rFonts w:ascii="Palatino" w:hAnsi="Palatino"/>
            <w:sz w:val="22"/>
            <w:szCs w:val="22"/>
          </w:rPr>
          <w:t>i</w:t>
        </w:r>
        <w:proofErr w:type="spellEnd"/>
        <w:r>
          <w:rPr>
            <w:rFonts w:ascii="Palatino" w:hAnsi="Palatino"/>
            <w:sz w:val="22"/>
            <w:szCs w:val="22"/>
          </w:rPr>
          <w:t>=Q}</w:t>
        </w:r>
      </w:ins>
      <w:ins w:id="175" w:author="Samad, Manar (msamad)" w:date="2020-07-30T14:41:00Z">
        <w:r w:rsidRPr="00552524">
          <w:rPr>
            <w:rFonts w:ascii="Palatino" w:hAnsi="Palatino"/>
            <w:sz w:val="22"/>
            <w:szCs w:val="22"/>
          </w:rPr>
          <w:t xml:space="preserve"> </w:t>
        </w:r>
        <w:r>
          <w:rPr>
            <w:rFonts w:ascii="Palatino" w:hAnsi="Palatino"/>
            <w:sz w:val="22"/>
            <w:szCs w:val="22"/>
          </w:rPr>
          <w:t>P(P(</w:t>
        </w:r>
        <w:proofErr w:type="spellStart"/>
        <w:r>
          <w:rPr>
            <w:rFonts w:ascii="Palatino" w:hAnsi="Palatino"/>
            <w:sz w:val="22"/>
            <w:szCs w:val="22"/>
          </w:rPr>
          <w:t>x_j|c_i</w:t>
        </w:r>
        <w:proofErr w:type="spellEnd"/>
        <w:r>
          <w:rPr>
            <w:rFonts w:ascii="Palatino" w:hAnsi="Palatino"/>
            <w:sz w:val="22"/>
            <w:szCs w:val="22"/>
          </w:rPr>
          <w:t>)</w:t>
        </w:r>
        <w:r>
          <w:rPr>
            <w:rFonts w:ascii="Palatino" w:hAnsi="Palatino"/>
            <w:sz w:val="22"/>
            <w:szCs w:val="22"/>
          </w:rPr>
          <w:t xml:space="preserve"> </w:t>
        </w:r>
        <w:proofErr w:type="spellStart"/>
        <w:r>
          <w:rPr>
            <w:rFonts w:ascii="Palatino" w:hAnsi="Palatino"/>
            <w:sz w:val="22"/>
            <w:szCs w:val="22"/>
          </w:rPr>
          <w:t>w_i</w:t>
        </w:r>
        <w:proofErr w:type="spellEnd"/>
        <w:r>
          <w:rPr>
            <w:rFonts w:ascii="Palatino" w:hAnsi="Palatino"/>
            <w:sz w:val="22"/>
            <w:szCs w:val="22"/>
          </w:rPr>
          <w:t xml:space="preserve"> </w:t>
        </w:r>
      </w:ins>
      <w:ins w:id="176" w:author="Samad, Manar (msamad)" w:date="2020-07-30T14:39:00Z">
        <w:r>
          <w:rPr>
            <w:rFonts w:ascii="Palatino" w:hAnsi="Palatino"/>
            <w:sz w:val="22"/>
            <w:szCs w:val="22"/>
          </w:rPr>
          <w:t>}</w:t>
        </w:r>
      </w:ins>
    </w:p>
    <w:p w14:paraId="14C382CD" w14:textId="54B8AA43" w:rsidR="00552524" w:rsidRDefault="00552524" w:rsidP="00581543">
      <w:pPr>
        <w:jc w:val="both"/>
        <w:rPr>
          <w:ins w:id="177" w:author="Samad, Manar (msamad)" w:date="2020-07-30T14:42:00Z"/>
          <w:rFonts w:ascii="Palatino" w:hAnsi="Palatino"/>
          <w:sz w:val="22"/>
          <w:szCs w:val="22"/>
        </w:rPr>
      </w:pPr>
    </w:p>
    <w:p w14:paraId="4B68ADF9" w14:textId="13C4FBD4" w:rsidR="007B1B1F" w:rsidRDefault="007B1B1F" w:rsidP="00581543">
      <w:pPr>
        <w:jc w:val="both"/>
        <w:rPr>
          <w:ins w:id="178" w:author="Samad, Manar (msamad)" w:date="2020-07-30T14:42:00Z"/>
          <w:rFonts w:ascii="Palatino" w:hAnsi="Palatino"/>
          <w:sz w:val="22"/>
          <w:szCs w:val="22"/>
        </w:rPr>
      </w:pPr>
      <w:ins w:id="179" w:author="Samad, Manar (msamad)" w:date="2020-07-30T14:42:00Z">
        <w:r>
          <w:rPr>
            <w:rFonts w:ascii="Palatino" w:hAnsi="Palatino"/>
            <w:sz w:val="22"/>
            <w:szCs w:val="22"/>
          </w:rPr>
          <w:lastRenderedPageBreak/>
          <w:t>\end {equation}</w:t>
        </w:r>
      </w:ins>
    </w:p>
    <w:p w14:paraId="06FDA253" w14:textId="77777777" w:rsidR="000B0E98" w:rsidRDefault="000B0E98" w:rsidP="00581543">
      <w:pPr>
        <w:jc w:val="both"/>
        <w:rPr>
          <w:rFonts w:ascii="Palatino" w:hAnsi="Palatino"/>
          <w:sz w:val="22"/>
          <w:szCs w:val="22"/>
        </w:rPr>
      </w:pPr>
    </w:p>
    <w:p w14:paraId="29B4D2AA" w14:textId="6113919B" w:rsidR="001513B9" w:rsidRDefault="001513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where, </w:t>
      </w:r>
      <w:r w:rsidR="00236339">
        <w:rPr>
          <w:rFonts w:ascii="Palatino" w:hAnsi="Palatino"/>
          <w:sz w:val="22"/>
          <w:szCs w:val="22"/>
        </w:rPr>
        <w:t>x</w:t>
      </w:r>
      <w:ins w:id="180" w:author="Samad, Manar (msamad)" w:date="2020-07-30T14:42:00Z">
        <w:r w:rsidR="00431933">
          <w:rPr>
            <w:rFonts w:ascii="Palatino" w:hAnsi="Palatino"/>
            <w:sz w:val="22"/>
            <w:szCs w:val="22"/>
          </w:rPr>
          <w:t>\_j</w:t>
        </w:r>
      </w:ins>
      <w:r w:rsidR="00236339">
        <w:rPr>
          <w:rFonts w:ascii="Palatino" w:hAnsi="Palatino"/>
          <w:sz w:val="22"/>
          <w:szCs w:val="22"/>
        </w:rPr>
        <w:t xml:space="preserve"> is </w:t>
      </w:r>
      <w:ins w:id="181" w:author="Samad, Manar (msamad)" w:date="2020-07-30T14:43:00Z">
        <w:r w:rsidR="00431933">
          <w:rPr>
            <w:rFonts w:ascii="Palatino" w:hAnsi="Palatino"/>
            <w:sz w:val="22"/>
            <w:szCs w:val="22"/>
          </w:rPr>
          <w:t xml:space="preserve">a 3D point </w:t>
        </w:r>
      </w:ins>
      <w:del w:id="182" w:author="Samad, Manar (msamad)" w:date="2020-07-30T14:43:00Z">
        <w:r w:rsidR="00236339" w:rsidDel="00431933">
          <w:rPr>
            <w:rFonts w:ascii="Palatino" w:hAnsi="Palatino"/>
            <w:sz w:val="22"/>
            <w:szCs w:val="22"/>
          </w:rPr>
          <w:delText xml:space="preserve">3D </w:delText>
        </w:r>
      </w:del>
      <w:ins w:id="183" w:author="Samad, Manar (msamad)" w:date="2020-07-30T14:43:00Z">
        <w:r w:rsidR="00431933">
          <w:rPr>
            <w:rFonts w:ascii="Palatino" w:hAnsi="Palatino"/>
            <w:sz w:val="22"/>
            <w:szCs w:val="22"/>
          </w:rPr>
          <w:t>in</w:t>
        </w:r>
        <w:r w:rsidR="00431933">
          <w:rPr>
            <w:rFonts w:ascii="Palatino" w:hAnsi="Palatino"/>
            <w:sz w:val="22"/>
            <w:szCs w:val="22"/>
          </w:rPr>
          <w:t xml:space="preserve"> </w:t>
        </w:r>
      </w:ins>
      <w:r w:rsidR="00236339">
        <w:rPr>
          <w:rFonts w:ascii="Palatino" w:hAnsi="Palatino"/>
          <w:sz w:val="22"/>
          <w:szCs w:val="22"/>
        </w:rPr>
        <w:t>Cartesian coordinate</w:t>
      </w:r>
      <w:ins w:id="184" w:author="Samad, Manar (msamad)" w:date="2020-07-30T14:43:00Z">
        <w:r w:rsidR="003D4FE5">
          <w:rPr>
            <w:rFonts w:ascii="Palatino" w:hAnsi="Palatino"/>
            <w:sz w:val="22"/>
            <w:szCs w:val="22"/>
          </w:rPr>
          <w:t xml:space="preserve"> of a facial patch to be </w:t>
        </w:r>
        <w:proofErr w:type="spellStart"/>
        <w:r w:rsidR="003D4FE5">
          <w:rPr>
            <w:rFonts w:ascii="Palatino" w:hAnsi="Palatino"/>
            <w:sz w:val="22"/>
            <w:szCs w:val="22"/>
          </w:rPr>
          <w:t>clustered</w:t>
        </w:r>
      </w:ins>
      <w:proofErr w:type="spellEnd"/>
      <w:r w:rsidR="00236339">
        <w:rPr>
          <w:rFonts w:ascii="Palatino" w:hAnsi="Palatino"/>
          <w:sz w:val="22"/>
          <w:szCs w:val="22"/>
        </w:rPr>
        <w:t xml:space="preserve">, </w:t>
      </w:r>
      <w:r>
        <w:rPr>
          <w:rFonts w:ascii="Palatino" w:hAnsi="Palatino"/>
          <w:sz w:val="22"/>
          <w:szCs w:val="22"/>
        </w:rPr>
        <w:t>c</w:t>
      </w:r>
      <w:ins w:id="185" w:author="Samad, Manar (msamad)" w:date="2020-07-30T14:43:00Z">
        <w:r w:rsidR="005C651A">
          <w:rPr>
            <w:rFonts w:ascii="Palatino" w:hAnsi="Palatino"/>
            <w:sz w:val="22"/>
            <w:szCs w:val="22"/>
          </w:rPr>
          <w:t>\_</w:t>
        </w:r>
      </w:ins>
      <w:proofErr w:type="spellStart"/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 xml:space="preserve"> represents one of the </w:t>
      </w:r>
      <w:ins w:id="186" w:author="Samad, Manar (msamad)" w:date="2020-07-30T14:43:00Z">
        <w:r w:rsidR="005C651A">
          <w:rPr>
            <w:rFonts w:ascii="Palatino" w:hAnsi="Palatino"/>
            <w:sz w:val="22"/>
            <w:szCs w:val="22"/>
          </w:rPr>
          <w:t xml:space="preserve">eight </w:t>
        </w:r>
      </w:ins>
      <w:del w:id="187" w:author="Samad, Manar (msamad)" w:date="2020-07-30T14:43:00Z">
        <w:r w:rsidDel="005C651A">
          <w:rPr>
            <w:rFonts w:ascii="Palatino" w:hAnsi="Palatino"/>
            <w:sz w:val="22"/>
            <w:szCs w:val="22"/>
          </w:rPr>
          <w:delText>8</w:delText>
        </w:r>
      </w:del>
      <w:r>
        <w:rPr>
          <w:rFonts w:ascii="Palatino" w:hAnsi="Palatino"/>
          <w:sz w:val="22"/>
          <w:szCs w:val="22"/>
        </w:rPr>
        <w:t xml:space="preserve"> clusters and, w</w:t>
      </w:r>
      <w:ins w:id="188" w:author="Samad, Manar (msamad)" w:date="2020-07-30T14:44:00Z">
        <w:r w:rsidR="00673592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>\in\Re</w:t>
      </w:r>
      <w:ins w:id="189" w:author="Samad, Manar (msamad)" w:date="2020-07-30T14:44:00Z">
        <w:r w:rsidR="00673592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 xml:space="preserve">, </w:t>
      </w:r>
      <w:ins w:id="190" w:author="Samad, Manar (msamad)" w:date="2020-07-30T14:44:00Z">
        <w:r w:rsidR="00673592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>\mu\in\Re^3</w:t>
      </w:r>
      <w:ins w:id="191" w:author="Samad, Manar (msamad)" w:date="2020-07-30T14:44:00Z">
        <w:r w:rsidR="00673592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 xml:space="preserve">, </w:t>
      </w:r>
      <w:ins w:id="192" w:author="Samad, Manar (msamad)" w:date="2020-07-30T14:45:00Z">
        <w:r w:rsidR="00673592">
          <w:rPr>
            <w:rFonts w:ascii="Palatino" w:hAnsi="Palatino"/>
            <w:sz w:val="22"/>
            <w:szCs w:val="22"/>
          </w:rPr>
          <w:t>COV</w:t>
        </w:r>
      </w:ins>
      <w:del w:id="193" w:author="Samad, Manar (msamad)" w:date="2020-07-30T14:45:00Z">
        <w:r w:rsidDel="00673592">
          <w:rPr>
            <w:rFonts w:ascii="Palatino" w:hAnsi="Palatino"/>
            <w:sz w:val="22"/>
            <w:szCs w:val="22"/>
          </w:rPr>
          <w:delText>\sigma</w:delText>
        </w:r>
      </w:del>
      <w:ins w:id="194" w:author="Samad, Manar (msamad)" w:date="2020-07-30T14:45:00Z">
        <w:r w:rsidR="00673592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>\in\Re^{3x3}</w:t>
      </w:r>
      <w:ins w:id="195" w:author="Samad, Manar (msamad)" w:date="2020-07-30T14:45:00Z">
        <w:r w:rsidR="00673592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 xml:space="preserve"> are weight, mean vector and covariance matrix of each Gaussian distribution</w:t>
      </w:r>
      <w:ins w:id="196" w:author="Samad, Manar (msamad)" w:date="2020-07-30T14:46:00Z">
        <w:r w:rsidR="004E0224">
          <w:rPr>
            <w:rFonts w:ascii="Palatino" w:hAnsi="Palatino"/>
            <w:sz w:val="22"/>
            <w:szCs w:val="22"/>
          </w:rPr>
          <w:t xml:space="preserve"> corresponding to a cluster c\_</w:t>
        </w:r>
        <w:proofErr w:type="spellStart"/>
        <w:r w:rsidR="004E0224">
          <w:rPr>
            <w:rFonts w:ascii="Palatino" w:hAnsi="Palatino"/>
            <w:sz w:val="22"/>
            <w:szCs w:val="22"/>
          </w:rPr>
          <w:t>i</w:t>
        </w:r>
      </w:ins>
      <w:proofErr w:type="spellEnd"/>
      <w:r>
        <w:rPr>
          <w:rFonts w:ascii="Palatino" w:hAnsi="Palatino"/>
          <w:sz w:val="22"/>
          <w:szCs w:val="22"/>
        </w:rPr>
        <w:t xml:space="preserve">. </w:t>
      </w:r>
      <w:r w:rsidR="0010738A">
        <w:rPr>
          <w:rFonts w:ascii="Palatino" w:hAnsi="Palatino"/>
          <w:sz w:val="22"/>
          <w:szCs w:val="22"/>
        </w:rPr>
        <w:t>A sample point $</w:t>
      </w:r>
      <w:proofErr w:type="spellStart"/>
      <w:r w:rsidR="0010738A">
        <w:rPr>
          <w:rFonts w:ascii="Palatino" w:hAnsi="Palatino"/>
          <w:sz w:val="22"/>
          <w:szCs w:val="22"/>
        </w:rPr>
        <w:t>x_</w:t>
      </w:r>
      <w:ins w:id="197" w:author="Samad, Manar (msamad)" w:date="2020-07-30T14:47:00Z">
        <w:r w:rsidR="00DF3EA5">
          <w:rPr>
            <w:rFonts w:ascii="Palatino" w:hAnsi="Palatino"/>
            <w:sz w:val="22"/>
            <w:szCs w:val="22"/>
          </w:rPr>
          <w:t>j</w:t>
        </w:r>
      </w:ins>
      <w:proofErr w:type="spellEnd"/>
      <w:del w:id="198" w:author="Samad, Manar (msamad)" w:date="2020-07-30T14:47:00Z">
        <w:r w:rsidR="0010738A" w:rsidDel="00DF3EA5">
          <w:rPr>
            <w:rFonts w:ascii="Palatino" w:hAnsi="Palatino"/>
            <w:sz w:val="22"/>
            <w:szCs w:val="22"/>
          </w:rPr>
          <w:delText>i</w:delText>
        </w:r>
      </w:del>
      <w:proofErr w:type="gramStart"/>
      <w:r w:rsidR="0010738A">
        <w:rPr>
          <w:rFonts w:ascii="Palatino" w:hAnsi="Palatino"/>
          <w:sz w:val="22"/>
          <w:szCs w:val="22"/>
        </w:rPr>
        <w:t xml:space="preserve">$ </w:t>
      </w:r>
      <w:ins w:id="199" w:author="Samad, Manar (msamad)" w:date="2020-07-30T14:47:00Z">
        <w:r w:rsidR="00726955">
          <w:rPr>
            <w:rFonts w:ascii="Palatino" w:hAnsi="Palatino"/>
            <w:sz w:val="22"/>
            <w:szCs w:val="22"/>
          </w:rPr>
          <w:t xml:space="preserve"> in</w:t>
        </w:r>
        <w:proofErr w:type="gramEnd"/>
        <w:r w:rsidR="00726955">
          <w:rPr>
            <w:rFonts w:ascii="Palatino" w:hAnsi="Palatino"/>
            <w:sz w:val="22"/>
            <w:szCs w:val="22"/>
          </w:rPr>
          <w:t xml:space="preserve"> a facial patch </w:t>
        </w:r>
      </w:ins>
      <w:r w:rsidR="0010738A">
        <w:rPr>
          <w:rFonts w:ascii="Palatino" w:hAnsi="Palatino"/>
          <w:sz w:val="22"/>
          <w:szCs w:val="22"/>
        </w:rPr>
        <w:t>belongs to the $</w:t>
      </w:r>
      <w:proofErr w:type="spellStart"/>
      <w:r w:rsidR="0010738A">
        <w:rPr>
          <w:rFonts w:ascii="Palatino" w:hAnsi="Palatino"/>
          <w:sz w:val="22"/>
          <w:szCs w:val="22"/>
        </w:rPr>
        <w:t>c_</w:t>
      </w:r>
      <w:ins w:id="200" w:author="Samad, Manar (msamad)" w:date="2020-07-30T14:47:00Z">
        <w:r w:rsidR="00DF3EA5">
          <w:rPr>
            <w:rFonts w:ascii="Palatino" w:hAnsi="Palatino"/>
            <w:sz w:val="22"/>
            <w:szCs w:val="22"/>
          </w:rPr>
          <w:t>i</w:t>
        </w:r>
      </w:ins>
      <w:proofErr w:type="spellEnd"/>
      <w:del w:id="201" w:author="Samad, Manar (msamad)" w:date="2020-07-30T14:47:00Z">
        <w:r w:rsidR="0010738A" w:rsidDel="00DF3EA5">
          <w:rPr>
            <w:rFonts w:ascii="Palatino" w:hAnsi="Palatino"/>
            <w:sz w:val="22"/>
            <w:szCs w:val="22"/>
          </w:rPr>
          <w:delText>j</w:delText>
        </w:r>
      </w:del>
      <w:r w:rsidR="0010738A">
        <w:rPr>
          <w:rFonts w:ascii="Palatino" w:hAnsi="Palatino"/>
          <w:sz w:val="22"/>
          <w:szCs w:val="22"/>
        </w:rPr>
        <w:t>$ cluster that yields the maximum</w:t>
      </w:r>
      <w:r w:rsidR="0010738A" w:rsidRPr="0010738A">
        <w:rPr>
          <w:rFonts w:ascii="Palatino" w:hAnsi="Palatino"/>
          <w:sz w:val="22"/>
          <w:szCs w:val="22"/>
        </w:rPr>
        <w:t xml:space="preserve"> </w:t>
      </w:r>
      <w:r w:rsidR="0010738A">
        <w:rPr>
          <w:rFonts w:ascii="Palatino" w:hAnsi="Palatino"/>
          <w:sz w:val="22"/>
          <w:szCs w:val="22"/>
        </w:rPr>
        <w:t>P(c</w:t>
      </w:r>
      <w:ins w:id="202" w:author="Samad, Manar (msamad)" w:date="2020-07-30T14:47:00Z">
        <w:r w:rsidR="00141A93">
          <w:rPr>
            <w:rFonts w:ascii="Palatino" w:hAnsi="Palatino"/>
            <w:sz w:val="22"/>
            <w:szCs w:val="22"/>
          </w:rPr>
          <w:t>\</w:t>
        </w:r>
      </w:ins>
      <w:r w:rsidR="0010738A">
        <w:rPr>
          <w:rFonts w:ascii="Palatino" w:hAnsi="Palatino"/>
          <w:sz w:val="22"/>
          <w:szCs w:val="22"/>
        </w:rPr>
        <w:t>_</w:t>
      </w:r>
      <w:proofErr w:type="spellStart"/>
      <w:r w:rsidR="0010738A">
        <w:rPr>
          <w:rFonts w:ascii="Palatino" w:hAnsi="Palatino"/>
          <w:sz w:val="22"/>
          <w:szCs w:val="22"/>
        </w:rPr>
        <w:t>i|x</w:t>
      </w:r>
      <w:proofErr w:type="spellEnd"/>
      <w:ins w:id="203" w:author="Samad, Manar (msamad)" w:date="2020-07-30T14:47:00Z">
        <w:r w:rsidR="00141A93">
          <w:rPr>
            <w:rFonts w:ascii="Palatino" w:hAnsi="Palatino"/>
            <w:sz w:val="22"/>
            <w:szCs w:val="22"/>
          </w:rPr>
          <w:t>\</w:t>
        </w:r>
      </w:ins>
      <w:r w:rsidR="0010738A">
        <w:rPr>
          <w:rFonts w:ascii="Palatino" w:hAnsi="Palatino"/>
          <w:sz w:val="22"/>
          <w:szCs w:val="22"/>
        </w:rPr>
        <w:t xml:space="preserve">_j).  </w:t>
      </w:r>
    </w:p>
    <w:p w14:paraId="57E120C7" w14:textId="72B3617C" w:rsidR="00EC11DB" w:rsidRDefault="00EC11DB" w:rsidP="00581543">
      <w:pPr>
        <w:jc w:val="both"/>
        <w:rPr>
          <w:rFonts w:ascii="Palatino" w:hAnsi="Palatino"/>
          <w:sz w:val="22"/>
          <w:szCs w:val="22"/>
        </w:rPr>
      </w:pPr>
    </w:p>
    <w:p w14:paraId="66AFC12A" w14:textId="73E7E0FE" w:rsidR="00CD2E79" w:rsidRDefault="006F7E51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There </w:t>
      </w:r>
      <w:r w:rsidR="004433D4">
        <w:rPr>
          <w:rFonts w:ascii="Palatino" w:hAnsi="Palatino"/>
          <w:sz w:val="22"/>
          <w:szCs w:val="22"/>
        </w:rPr>
        <w:t>are</w:t>
      </w:r>
      <w:r>
        <w:rPr>
          <w:rFonts w:ascii="Palatino" w:hAnsi="Palatino"/>
          <w:sz w:val="22"/>
          <w:szCs w:val="22"/>
        </w:rPr>
        <w:t xml:space="preserve"> Q weight</w:t>
      </w:r>
      <w:r w:rsidR="007364BF">
        <w:rPr>
          <w:rFonts w:ascii="Palatino" w:hAnsi="Palatino"/>
          <w:sz w:val="22"/>
          <w:szCs w:val="22"/>
        </w:rPr>
        <w:t xml:space="preserve"> parameters</w:t>
      </w:r>
      <w:r>
        <w:rPr>
          <w:rFonts w:ascii="Palatino" w:hAnsi="Palatino"/>
          <w:sz w:val="22"/>
          <w:szCs w:val="22"/>
        </w:rPr>
        <w:t xml:space="preserve"> (w) for Q Gaussian clusters. The </w:t>
      </w:r>
      <w:r w:rsidR="004433D4">
        <w:rPr>
          <w:rFonts w:ascii="Palatino" w:hAnsi="Palatino"/>
          <w:sz w:val="22"/>
          <w:szCs w:val="22"/>
        </w:rPr>
        <w:t xml:space="preserve">3D </w:t>
      </w:r>
      <w:r>
        <w:rPr>
          <w:rFonts w:ascii="Palatino" w:hAnsi="Palatino"/>
          <w:sz w:val="22"/>
          <w:szCs w:val="22"/>
        </w:rPr>
        <w:t>mean vector</w:t>
      </w:r>
      <w:ins w:id="204" w:author="Samad, Manar (msamad)" w:date="2020-07-30T14:51:00Z">
        <w:r w:rsidR="00B96D51">
          <w:rPr>
            <w:rFonts w:ascii="Palatino" w:hAnsi="Palatino"/>
            <w:sz w:val="22"/>
            <w:szCs w:val="22"/>
          </w:rPr>
          <w:t>s</w:t>
        </w:r>
      </w:ins>
      <w:r>
        <w:rPr>
          <w:rFonts w:ascii="Palatino" w:hAnsi="Palatino"/>
          <w:sz w:val="22"/>
          <w:szCs w:val="22"/>
        </w:rPr>
        <w:t xml:space="preserve"> (</w:t>
      </w:r>
      <w:ins w:id="205" w:author="Samad, Manar (msamad)" w:date="2020-07-30T14:48:00Z">
        <w:r w:rsidR="00E45E76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>\mu</w:t>
      </w:r>
      <w:ins w:id="206" w:author="Samad, Manar (msamad)" w:date="2020-07-30T14:48:00Z">
        <w:r w:rsidR="00E45E76">
          <w:rPr>
            <w:rFonts w:ascii="Palatino" w:hAnsi="Palatino"/>
            <w:sz w:val="22"/>
            <w:szCs w:val="22"/>
          </w:rPr>
          <w:t>$</w:t>
        </w:r>
      </w:ins>
      <w:r>
        <w:rPr>
          <w:rFonts w:ascii="Palatino" w:hAnsi="Palatino"/>
          <w:sz w:val="22"/>
          <w:szCs w:val="22"/>
        </w:rPr>
        <w:t>)</w:t>
      </w:r>
      <w:r w:rsidR="00AE5A67">
        <w:rPr>
          <w:rFonts w:ascii="Palatino" w:hAnsi="Palatino"/>
          <w:sz w:val="22"/>
          <w:szCs w:val="22"/>
        </w:rPr>
        <w:t xml:space="preserve"> </w:t>
      </w:r>
      <w:ins w:id="207" w:author="Samad, Manar (msamad)" w:date="2020-07-30T14:51:00Z">
        <w:r w:rsidR="00B96D51">
          <w:rPr>
            <w:rFonts w:ascii="Palatino" w:hAnsi="Palatino"/>
            <w:sz w:val="22"/>
            <w:szCs w:val="22"/>
          </w:rPr>
          <w:t xml:space="preserve">from all </w:t>
        </w:r>
      </w:ins>
      <w:del w:id="208" w:author="Samad, Manar (msamad)" w:date="2020-07-30T14:51:00Z">
        <w:r w:rsidR="00AE5A67" w:rsidDel="00B96D51">
          <w:rPr>
            <w:rFonts w:ascii="Palatino" w:hAnsi="Palatino"/>
            <w:sz w:val="22"/>
            <w:szCs w:val="22"/>
          </w:rPr>
          <w:delText xml:space="preserve">for each </w:delText>
        </w:r>
      </w:del>
      <w:r w:rsidR="00AE5A67">
        <w:rPr>
          <w:rFonts w:ascii="Palatino" w:hAnsi="Palatino"/>
          <w:sz w:val="22"/>
          <w:szCs w:val="22"/>
        </w:rPr>
        <w:t xml:space="preserve">Gaussian </w:t>
      </w:r>
      <w:proofErr w:type="gramStart"/>
      <w:r w:rsidR="00AE5A67">
        <w:rPr>
          <w:rFonts w:ascii="Palatino" w:hAnsi="Palatino"/>
          <w:sz w:val="22"/>
          <w:szCs w:val="22"/>
        </w:rPr>
        <w:t>cluster</w:t>
      </w:r>
      <w:ins w:id="209" w:author="Samad, Manar (msamad)" w:date="2020-07-30T14:52:00Z">
        <w:r w:rsidR="00B96D51">
          <w:rPr>
            <w:rFonts w:ascii="Palatino" w:hAnsi="Palatino"/>
            <w:sz w:val="22"/>
            <w:szCs w:val="22"/>
          </w:rPr>
          <w:t>s</w:t>
        </w:r>
      </w:ins>
      <w:r>
        <w:rPr>
          <w:rFonts w:ascii="Palatino" w:hAnsi="Palatino"/>
          <w:sz w:val="22"/>
          <w:szCs w:val="22"/>
        </w:rPr>
        <w:t xml:space="preserve"> </w:t>
      </w:r>
      <w:ins w:id="210" w:author="Samad, Manar (msamad)" w:date="2020-07-30T14:48:00Z">
        <w:r w:rsidR="00E45E76">
          <w:rPr>
            <w:rFonts w:ascii="Palatino" w:hAnsi="Palatino"/>
            <w:sz w:val="22"/>
            <w:szCs w:val="22"/>
          </w:rPr>
          <w:t xml:space="preserve"> </w:t>
        </w:r>
      </w:ins>
      <w:r w:rsidR="00AE5A67">
        <w:rPr>
          <w:rFonts w:ascii="Palatino" w:hAnsi="Palatino"/>
          <w:sz w:val="22"/>
          <w:szCs w:val="22"/>
        </w:rPr>
        <w:t>yield</w:t>
      </w:r>
      <w:proofErr w:type="gramEnd"/>
      <w:del w:id="211" w:author="Samad, Manar (msamad)" w:date="2020-07-30T14:52:00Z">
        <w:r w:rsidR="00AE5A67" w:rsidDel="00B96D51">
          <w:rPr>
            <w:rFonts w:ascii="Palatino" w:hAnsi="Palatino"/>
            <w:sz w:val="22"/>
            <w:szCs w:val="22"/>
          </w:rPr>
          <w:delText>s</w:delText>
        </w:r>
      </w:del>
      <w:r w:rsidR="00AE5A67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a total of </w:t>
      </w:r>
      <w:r w:rsidR="004433D4">
        <w:rPr>
          <w:rFonts w:ascii="Palatino" w:hAnsi="Palatino"/>
          <w:sz w:val="22"/>
          <w:szCs w:val="22"/>
        </w:rPr>
        <w:t>3</w:t>
      </w:r>
      <w:r>
        <w:rPr>
          <w:rFonts w:ascii="Palatino" w:hAnsi="Palatino"/>
          <w:sz w:val="22"/>
          <w:szCs w:val="22"/>
        </w:rPr>
        <w:t>XQ param</w:t>
      </w:r>
      <w:r w:rsidR="001E6E38">
        <w:rPr>
          <w:rFonts w:ascii="Palatino" w:hAnsi="Palatino"/>
          <w:sz w:val="22"/>
          <w:szCs w:val="22"/>
        </w:rPr>
        <w:t>e</w:t>
      </w:r>
      <w:r>
        <w:rPr>
          <w:rFonts w:ascii="Palatino" w:hAnsi="Palatino"/>
          <w:sz w:val="22"/>
          <w:szCs w:val="22"/>
        </w:rPr>
        <w:t>ter</w:t>
      </w:r>
      <w:r w:rsidR="00AE5A67">
        <w:rPr>
          <w:rFonts w:ascii="Palatino" w:hAnsi="Palatino"/>
          <w:sz w:val="22"/>
          <w:szCs w:val="22"/>
        </w:rPr>
        <w:t xml:space="preserve"> values</w:t>
      </w:r>
      <w:ins w:id="212" w:author="Samad, Manar (msamad)" w:date="2020-07-30T14:51:00Z">
        <w:r w:rsidR="0084047F">
          <w:rPr>
            <w:rFonts w:ascii="Palatino" w:hAnsi="Palatino"/>
            <w:sz w:val="22"/>
            <w:szCs w:val="22"/>
          </w:rPr>
          <w:t xml:space="preserve"> for a facial patch</w:t>
        </w:r>
      </w:ins>
      <w:r>
        <w:rPr>
          <w:rFonts w:ascii="Palatino" w:hAnsi="Palatino"/>
          <w:sz w:val="22"/>
          <w:szCs w:val="22"/>
        </w:rPr>
        <w:t xml:space="preserve">.  </w:t>
      </w:r>
      <w:r w:rsidR="001E6E38">
        <w:rPr>
          <w:rFonts w:ascii="Palatino" w:hAnsi="Palatino"/>
          <w:sz w:val="22"/>
          <w:szCs w:val="22"/>
        </w:rPr>
        <w:t xml:space="preserve">We extract the </w:t>
      </w:r>
      <w:del w:id="213" w:author="Samad, Manar (msamad)" w:date="2020-07-30T14:49:00Z">
        <w:r w:rsidR="004433D4" w:rsidDel="002C23D0">
          <w:rPr>
            <w:rFonts w:ascii="Palatino" w:hAnsi="Palatino"/>
            <w:sz w:val="22"/>
            <w:szCs w:val="22"/>
          </w:rPr>
          <w:delText>3D</w:delText>
        </w:r>
      </w:del>
      <w:r w:rsidR="004433D4">
        <w:rPr>
          <w:rFonts w:ascii="Palatino" w:hAnsi="Palatino"/>
          <w:sz w:val="22"/>
          <w:szCs w:val="22"/>
        </w:rPr>
        <w:t xml:space="preserve"> </w:t>
      </w:r>
      <w:r w:rsidR="001E6E38">
        <w:rPr>
          <w:rFonts w:ascii="Palatino" w:hAnsi="Palatino"/>
          <w:sz w:val="22"/>
          <w:szCs w:val="22"/>
        </w:rPr>
        <w:t xml:space="preserve">diagonal vector from the 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>x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 xml:space="preserve"> covariance matrix</w:t>
      </w:r>
      <w:ins w:id="214" w:author="Samad, Manar (msamad)" w:date="2020-07-30T14:52:00Z">
        <w:r w:rsidR="00784D4B">
          <w:rPr>
            <w:rFonts w:ascii="Palatino" w:hAnsi="Palatino"/>
            <w:sz w:val="22"/>
            <w:szCs w:val="22"/>
          </w:rPr>
          <w:t xml:space="preserve"> (COV)</w:t>
        </w:r>
      </w:ins>
      <w:r w:rsidR="00237BB5">
        <w:rPr>
          <w:rFonts w:ascii="Palatino" w:hAnsi="Palatino"/>
          <w:sz w:val="22"/>
          <w:szCs w:val="22"/>
        </w:rPr>
        <w:t xml:space="preserve"> </w:t>
      </w:r>
      <w:ins w:id="215" w:author="Samad, Manar (msamad)" w:date="2020-07-30T14:49:00Z">
        <w:r w:rsidR="002C23D0">
          <w:rPr>
            <w:rFonts w:ascii="Palatino" w:hAnsi="Palatino"/>
            <w:sz w:val="22"/>
            <w:szCs w:val="22"/>
          </w:rPr>
          <w:t xml:space="preserve">as </w:t>
        </w:r>
      </w:ins>
      <w:del w:id="216" w:author="Samad, Manar (msamad)" w:date="2020-07-30T14:49:00Z">
        <w:r w:rsidR="001E6E38" w:rsidDel="002C23D0">
          <w:rPr>
            <w:rFonts w:ascii="Palatino" w:hAnsi="Palatino"/>
            <w:sz w:val="22"/>
            <w:szCs w:val="22"/>
          </w:rPr>
          <w:delText>(</w:delText>
        </w:r>
      </w:del>
      <w:r w:rsidR="004433D4">
        <w:rPr>
          <w:rFonts w:ascii="Palatino" w:hAnsi="Palatino"/>
          <w:sz w:val="22"/>
          <w:szCs w:val="22"/>
        </w:rPr>
        <w:t>$</w:t>
      </w:r>
      <w:r w:rsidR="001E6E38">
        <w:rPr>
          <w:rFonts w:ascii="Palatino" w:hAnsi="Palatino"/>
          <w:sz w:val="22"/>
          <w:szCs w:val="22"/>
        </w:rPr>
        <w:t>\</w:t>
      </w:r>
      <w:r w:rsidR="00237BB5">
        <w:rPr>
          <w:rFonts w:ascii="Palatino" w:hAnsi="Palatino"/>
          <w:sz w:val="22"/>
          <w:szCs w:val="22"/>
        </w:rPr>
        <w:t>sigma</w:t>
      </w:r>
      <w:ins w:id="217" w:author="Samad, Manar (msamad)" w:date="2020-07-30T14:49:00Z">
        <w:r w:rsidR="002C23D0">
          <w:rPr>
            <w:rFonts w:ascii="Palatino" w:hAnsi="Palatino"/>
            <w:sz w:val="22"/>
            <w:szCs w:val="22"/>
          </w:rPr>
          <w:t>^2</w:t>
        </w:r>
      </w:ins>
      <w:r w:rsidR="004433D4">
        <w:rPr>
          <w:rFonts w:ascii="Palatino" w:hAnsi="Palatino"/>
          <w:sz w:val="22"/>
          <w:szCs w:val="22"/>
        </w:rPr>
        <w:t>$</w:t>
      </w:r>
      <w:del w:id="218" w:author="Samad, Manar (msamad)" w:date="2020-07-30T14:49:00Z">
        <w:r w:rsidR="001E6E38" w:rsidDel="002C23D0">
          <w:rPr>
            <w:rFonts w:ascii="Palatino" w:hAnsi="Palatino"/>
            <w:sz w:val="22"/>
            <w:szCs w:val="22"/>
          </w:rPr>
          <w:delText>)</w:delText>
        </w:r>
      </w:del>
      <w:r w:rsidR="00B863B0">
        <w:rPr>
          <w:rFonts w:ascii="Palatino" w:hAnsi="Palatino"/>
          <w:sz w:val="22"/>
          <w:szCs w:val="22"/>
        </w:rPr>
        <w:t xml:space="preserve"> of each Gaussian cluster</w:t>
      </w:r>
      <w:r w:rsidR="00237BB5">
        <w:rPr>
          <w:rFonts w:ascii="Palatino" w:hAnsi="Palatino"/>
          <w:sz w:val="22"/>
          <w:szCs w:val="22"/>
        </w:rPr>
        <w:t>.</w:t>
      </w:r>
      <w:r w:rsidR="001E6E38">
        <w:rPr>
          <w:rFonts w:ascii="Palatino" w:hAnsi="Palatino"/>
          <w:sz w:val="22"/>
          <w:szCs w:val="22"/>
        </w:rPr>
        <w:t xml:space="preserve"> Total</w:t>
      </w:r>
      <w:ins w:id="219" w:author="Samad, Manar (msamad)" w:date="2020-07-30T14:52:00Z">
        <w:r w:rsidR="009835DA">
          <w:rPr>
            <w:rFonts w:ascii="Palatino" w:hAnsi="Palatino"/>
            <w:sz w:val="22"/>
            <w:szCs w:val="22"/>
          </w:rPr>
          <w:t xml:space="preserve"> numb</w:t>
        </w:r>
      </w:ins>
      <w:ins w:id="220" w:author="Samad, Manar (msamad)" w:date="2020-07-30T14:53:00Z">
        <w:r w:rsidR="009835DA">
          <w:rPr>
            <w:rFonts w:ascii="Palatino" w:hAnsi="Palatino"/>
            <w:sz w:val="22"/>
            <w:szCs w:val="22"/>
          </w:rPr>
          <w:t>er of</w:t>
        </w:r>
      </w:ins>
      <w:r w:rsidR="001E6E38">
        <w:rPr>
          <w:rFonts w:ascii="Palatino" w:hAnsi="Palatino"/>
          <w:sz w:val="22"/>
          <w:szCs w:val="22"/>
        </w:rPr>
        <w:t xml:space="preserve"> </w:t>
      </w:r>
      <w:ins w:id="221" w:author="Samad, Manar (msamad)" w:date="2020-07-30T14:49:00Z">
        <w:r w:rsidR="002A3534">
          <w:rPr>
            <w:rFonts w:ascii="Palatino" w:hAnsi="Palatino"/>
            <w:sz w:val="22"/>
            <w:szCs w:val="22"/>
          </w:rPr>
          <w:t>$\sigma^2$</w:t>
        </w:r>
        <w:r w:rsidR="002A3534">
          <w:rPr>
            <w:rFonts w:ascii="Palatino" w:hAnsi="Palatino"/>
            <w:sz w:val="22"/>
            <w:szCs w:val="22"/>
          </w:rPr>
          <w:t xml:space="preserve"> </w:t>
        </w:r>
      </w:ins>
      <w:del w:id="222" w:author="Samad, Manar (msamad)" w:date="2020-07-30T14:49:00Z">
        <w:r w:rsidR="001E6E38" w:rsidDel="002A3534">
          <w:rPr>
            <w:rFonts w:ascii="Palatino" w:hAnsi="Palatino"/>
            <w:sz w:val="22"/>
            <w:szCs w:val="22"/>
          </w:rPr>
          <w:delText xml:space="preserve">covariance </w:delText>
        </w:r>
      </w:del>
      <w:r w:rsidR="001E6E38">
        <w:rPr>
          <w:rFonts w:ascii="Palatino" w:hAnsi="Palatino"/>
          <w:sz w:val="22"/>
          <w:szCs w:val="22"/>
        </w:rPr>
        <w:t xml:space="preserve">parameters </w:t>
      </w:r>
      <w:r w:rsidR="00917DDC">
        <w:rPr>
          <w:rFonts w:ascii="Palatino" w:hAnsi="Palatino"/>
          <w:sz w:val="22"/>
          <w:szCs w:val="22"/>
        </w:rPr>
        <w:t>for</w:t>
      </w:r>
      <w:ins w:id="223" w:author="Samad, Manar (msamad)" w:date="2020-07-30T14:52:00Z">
        <w:r w:rsidR="009835DA">
          <w:rPr>
            <w:rFonts w:ascii="Palatino" w:hAnsi="Palatino"/>
            <w:sz w:val="22"/>
            <w:szCs w:val="22"/>
          </w:rPr>
          <w:t xml:space="preserve"> </w:t>
        </w:r>
      </w:ins>
      <w:ins w:id="224" w:author="Samad, Manar (msamad)" w:date="2020-07-30T14:53:00Z">
        <w:r w:rsidR="002F1C9B">
          <w:rPr>
            <w:rFonts w:ascii="Palatino" w:hAnsi="Palatino"/>
            <w:sz w:val="22"/>
            <w:szCs w:val="22"/>
          </w:rPr>
          <w:t xml:space="preserve">each </w:t>
        </w:r>
      </w:ins>
      <w:ins w:id="225" w:author="Samad, Manar (msamad)" w:date="2020-07-30T14:52:00Z">
        <w:r w:rsidR="009835DA">
          <w:rPr>
            <w:rFonts w:ascii="Palatino" w:hAnsi="Palatino"/>
            <w:sz w:val="22"/>
            <w:szCs w:val="22"/>
          </w:rPr>
          <w:t>facial patch i</w:t>
        </w:r>
      </w:ins>
      <w:ins w:id="226" w:author="Samad, Manar (msamad)" w:date="2020-07-30T14:53:00Z">
        <w:r w:rsidR="009835DA">
          <w:rPr>
            <w:rFonts w:ascii="Palatino" w:hAnsi="Palatino"/>
            <w:sz w:val="22"/>
            <w:szCs w:val="22"/>
          </w:rPr>
          <w:t>s, therefore,</w:t>
        </w:r>
      </w:ins>
      <w:del w:id="227" w:author="Samad, Manar (msamad)" w:date="2020-07-30T14:53:00Z">
        <w:r w:rsidR="00917DDC" w:rsidDel="009835DA">
          <w:rPr>
            <w:rFonts w:ascii="Palatino" w:hAnsi="Palatino"/>
            <w:sz w:val="22"/>
            <w:szCs w:val="22"/>
          </w:rPr>
          <w:delText xml:space="preserve"> each </w:delText>
        </w:r>
      </w:del>
      <w:del w:id="228" w:author="Samad, Manar (msamad)" w:date="2020-07-30T14:50:00Z">
        <w:r w:rsidR="00917DDC" w:rsidDel="002A3534">
          <w:rPr>
            <w:rFonts w:ascii="Palatino" w:hAnsi="Palatino"/>
            <w:sz w:val="22"/>
            <w:szCs w:val="22"/>
          </w:rPr>
          <w:delText>patch</w:delText>
        </w:r>
      </w:del>
      <w:del w:id="229" w:author="Samad, Manar (msamad)" w:date="2020-07-30T14:53:00Z">
        <w:r w:rsidR="00917DDC" w:rsidDel="009835DA">
          <w:rPr>
            <w:rFonts w:ascii="Palatino" w:hAnsi="Palatino"/>
            <w:sz w:val="22"/>
            <w:szCs w:val="22"/>
          </w:rPr>
          <w:delText xml:space="preserve"> </w:delText>
        </w:r>
        <w:r w:rsidR="004433D4" w:rsidDel="009835DA">
          <w:rPr>
            <w:rFonts w:ascii="Palatino" w:hAnsi="Palatino"/>
            <w:sz w:val="22"/>
            <w:szCs w:val="22"/>
          </w:rPr>
          <w:delText>are</w:delText>
        </w:r>
      </w:del>
      <w:r w:rsidR="001E6E38">
        <w:rPr>
          <w:rFonts w:ascii="Palatino" w:hAnsi="Palatino"/>
          <w:sz w:val="22"/>
          <w:szCs w:val="22"/>
        </w:rPr>
        <w:t xml:space="preserve"> 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 xml:space="preserve">XQ. </w:t>
      </w:r>
      <w:r w:rsidR="00237BB5">
        <w:rPr>
          <w:rFonts w:ascii="Palatino" w:hAnsi="Palatino"/>
          <w:sz w:val="22"/>
          <w:szCs w:val="22"/>
        </w:rPr>
        <w:t xml:space="preserve"> </w:t>
      </w:r>
      <w:ins w:id="230" w:author="Samad, Manar (msamad)" w:date="2020-07-30T14:53:00Z">
        <w:r w:rsidR="006D3961">
          <w:rPr>
            <w:rFonts w:ascii="Palatino" w:hAnsi="Palatino"/>
            <w:sz w:val="22"/>
            <w:szCs w:val="22"/>
          </w:rPr>
          <w:t>Thus, e</w:t>
        </w:r>
      </w:ins>
      <w:del w:id="231" w:author="Samad, Manar (msamad)" w:date="2020-07-30T14:53:00Z">
        <w:r w:rsidR="00FD3665" w:rsidDel="006D3961">
          <w:rPr>
            <w:rFonts w:ascii="Palatino" w:hAnsi="Palatino"/>
            <w:sz w:val="22"/>
            <w:szCs w:val="22"/>
          </w:rPr>
          <w:delText>E</w:delText>
        </w:r>
      </w:del>
      <w:r w:rsidR="00065098">
        <w:rPr>
          <w:rFonts w:ascii="Palatino" w:hAnsi="Palatino"/>
          <w:sz w:val="22"/>
          <w:szCs w:val="22"/>
        </w:rPr>
        <w:t>ach patch yield</w:t>
      </w:r>
      <w:r w:rsidR="00FD3665">
        <w:rPr>
          <w:rFonts w:ascii="Palatino" w:hAnsi="Palatino"/>
          <w:sz w:val="22"/>
          <w:szCs w:val="22"/>
        </w:rPr>
        <w:t>s</w:t>
      </w:r>
      <w:r w:rsidR="00065098">
        <w:rPr>
          <w:rFonts w:ascii="Palatino" w:hAnsi="Palatino"/>
          <w:sz w:val="22"/>
          <w:szCs w:val="22"/>
        </w:rPr>
        <w:t xml:space="preserve"> a total of </w:t>
      </w:r>
      <w:r w:rsidR="004433D4">
        <w:rPr>
          <w:rFonts w:ascii="Palatino" w:hAnsi="Palatino"/>
          <w:sz w:val="22"/>
          <w:szCs w:val="22"/>
        </w:rPr>
        <w:t>(3</w:t>
      </w:r>
      <w:ins w:id="232" w:author="Samad, Manar (msamad)" w:date="2020-07-30T14:53:00Z">
        <w:r w:rsidR="006D3961">
          <w:rPr>
            <w:rFonts w:ascii="Palatino" w:hAnsi="Palatino"/>
            <w:sz w:val="22"/>
            <w:szCs w:val="22"/>
          </w:rPr>
          <w:t>*</w:t>
        </w:r>
      </w:ins>
      <w:r w:rsidR="00065098">
        <w:rPr>
          <w:rFonts w:ascii="Palatino" w:hAnsi="Palatino"/>
          <w:sz w:val="22"/>
          <w:szCs w:val="22"/>
        </w:rPr>
        <w:t xml:space="preserve">Q + </w:t>
      </w:r>
      <w:r w:rsidR="004433D4">
        <w:rPr>
          <w:rFonts w:ascii="Palatino" w:hAnsi="Palatino"/>
          <w:sz w:val="22"/>
          <w:szCs w:val="22"/>
        </w:rPr>
        <w:t>3</w:t>
      </w:r>
      <w:ins w:id="233" w:author="Samad, Manar (msamad)" w:date="2020-07-30T14:53:00Z">
        <w:r w:rsidR="006D3961">
          <w:rPr>
            <w:rFonts w:ascii="Palatino" w:hAnsi="Palatino"/>
            <w:sz w:val="22"/>
            <w:szCs w:val="22"/>
          </w:rPr>
          <w:t>*</w:t>
        </w:r>
      </w:ins>
      <w:r w:rsidR="00065098">
        <w:rPr>
          <w:rFonts w:ascii="Palatino" w:hAnsi="Palatino"/>
          <w:sz w:val="22"/>
          <w:szCs w:val="22"/>
        </w:rPr>
        <w:t>Q + Q</w:t>
      </w:r>
      <w:r w:rsidR="004433D4">
        <w:rPr>
          <w:rFonts w:ascii="Palatino" w:hAnsi="Palatino"/>
          <w:sz w:val="22"/>
          <w:szCs w:val="22"/>
        </w:rPr>
        <w:t>)</w:t>
      </w:r>
      <w:r w:rsidR="00065098">
        <w:rPr>
          <w:rFonts w:ascii="Palatino" w:hAnsi="Palatino"/>
          <w:sz w:val="22"/>
          <w:szCs w:val="22"/>
        </w:rPr>
        <w:t xml:space="preserve"> </w:t>
      </w:r>
      <w:r w:rsidR="001D4685">
        <w:rPr>
          <w:rFonts w:ascii="Palatino" w:hAnsi="Palatino"/>
          <w:sz w:val="22"/>
          <w:szCs w:val="22"/>
        </w:rPr>
        <w:t>or</w:t>
      </w:r>
      <w:r w:rsidR="00065098">
        <w:rPr>
          <w:rFonts w:ascii="Palatino" w:hAnsi="Palatino"/>
          <w:sz w:val="22"/>
          <w:szCs w:val="22"/>
        </w:rPr>
        <w:t xml:space="preserve"> </w:t>
      </w:r>
      <w:r w:rsidR="004433D4">
        <w:rPr>
          <w:rFonts w:ascii="Palatino" w:hAnsi="Palatino"/>
          <w:sz w:val="22"/>
          <w:szCs w:val="22"/>
        </w:rPr>
        <w:t>7</w:t>
      </w:r>
      <w:r w:rsidR="00065098">
        <w:rPr>
          <w:rFonts w:ascii="Palatino" w:hAnsi="Palatino"/>
          <w:sz w:val="22"/>
          <w:szCs w:val="22"/>
        </w:rPr>
        <w:t>Q parameters.</w:t>
      </w:r>
      <w:r w:rsidR="00EA520A">
        <w:rPr>
          <w:rFonts w:ascii="Palatino" w:hAnsi="Palatino"/>
          <w:sz w:val="22"/>
          <w:szCs w:val="22"/>
        </w:rPr>
        <w:t xml:space="preserve"> </w:t>
      </w:r>
      <w:r w:rsidR="00FD3665">
        <w:rPr>
          <w:rFonts w:ascii="Palatino" w:hAnsi="Palatino"/>
          <w:sz w:val="22"/>
          <w:szCs w:val="22"/>
        </w:rPr>
        <w:t xml:space="preserve">Thus, individual </w:t>
      </w:r>
      <w:r w:rsidR="004433D4">
        <w:rPr>
          <w:rFonts w:ascii="Palatino" w:hAnsi="Palatino"/>
          <w:sz w:val="22"/>
          <w:szCs w:val="22"/>
        </w:rPr>
        <w:t>3D facial point cloud is</w:t>
      </w:r>
      <w:r w:rsidR="00CD2E79">
        <w:rPr>
          <w:rFonts w:ascii="Palatino" w:hAnsi="Palatino"/>
          <w:sz w:val="22"/>
          <w:szCs w:val="22"/>
        </w:rPr>
        <w:t xml:space="preserve"> represented by</w:t>
      </w:r>
      <w:r w:rsidR="000A2627">
        <w:rPr>
          <w:rFonts w:ascii="Palatino" w:hAnsi="Palatino"/>
          <w:sz w:val="22"/>
          <w:szCs w:val="22"/>
        </w:rPr>
        <w:t xml:space="preserve"> </w:t>
      </w:r>
      <w:r w:rsidR="00EA520A">
        <w:rPr>
          <w:rFonts w:ascii="Palatino" w:hAnsi="Palatino"/>
          <w:sz w:val="22"/>
          <w:szCs w:val="22"/>
        </w:rPr>
        <w:t>8*Q*</w:t>
      </w:r>
      <w:r w:rsidR="004433D4">
        <w:rPr>
          <w:rFonts w:ascii="Palatino" w:hAnsi="Palatino"/>
          <w:sz w:val="22"/>
          <w:szCs w:val="22"/>
        </w:rPr>
        <w:t xml:space="preserve">7 or 56*Q </w:t>
      </w:r>
      <w:r w:rsidR="005823E7">
        <w:rPr>
          <w:rFonts w:ascii="Palatino" w:hAnsi="Palatino"/>
          <w:sz w:val="22"/>
          <w:szCs w:val="22"/>
        </w:rPr>
        <w:t>features</w:t>
      </w:r>
      <w:ins w:id="234" w:author="Samad, Manar (msamad)" w:date="2020-07-30T14:54:00Z">
        <w:r w:rsidR="008C33FB">
          <w:rPr>
            <w:rFonts w:ascii="Palatino" w:hAnsi="Palatino"/>
            <w:sz w:val="22"/>
            <w:szCs w:val="22"/>
          </w:rPr>
          <w:t xml:space="preserve"> where eight is the number of patches per 3D face</w:t>
        </w:r>
      </w:ins>
      <w:r w:rsidR="00B11048">
        <w:rPr>
          <w:rFonts w:ascii="Palatino" w:hAnsi="Palatino"/>
          <w:sz w:val="22"/>
          <w:szCs w:val="22"/>
        </w:rPr>
        <w:t xml:space="preserve">. </w:t>
      </w:r>
    </w:p>
    <w:p w14:paraId="4A1E69E9" w14:textId="77777777" w:rsidR="00337511" w:rsidRDefault="00337511">
      <w:pPr>
        <w:rPr>
          <w:rFonts w:ascii="Palatino" w:hAnsi="Palatino"/>
          <w:sz w:val="22"/>
          <w:szCs w:val="22"/>
        </w:rPr>
      </w:pPr>
    </w:p>
    <w:p w14:paraId="105CEB95" w14:textId="77777777" w:rsidR="00337511" w:rsidRPr="00337511" w:rsidRDefault="00337511">
      <w:pPr>
        <w:rPr>
          <w:rFonts w:ascii="Palatino" w:hAnsi="Palatino"/>
          <w:b/>
          <w:bCs/>
          <w:sz w:val="22"/>
          <w:szCs w:val="22"/>
        </w:rPr>
      </w:pPr>
    </w:p>
    <w:p w14:paraId="5A7DED0E" w14:textId="4904F7C8" w:rsidR="000D3DB9" w:rsidDel="008F654F" w:rsidRDefault="002A04CB" w:rsidP="0010738A">
      <w:pPr>
        <w:jc w:val="both"/>
        <w:rPr>
          <w:del w:id="235" w:author="Samad, Manar (msamad)" w:date="2020-07-30T14:59:00Z"/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>Importance of</w:t>
      </w:r>
      <w:r w:rsidR="00337511" w:rsidRPr="00337511">
        <w:rPr>
          <w:rFonts w:ascii="Palatino" w:hAnsi="Palatino"/>
          <w:b/>
          <w:bCs/>
          <w:sz w:val="22"/>
          <w:szCs w:val="22"/>
        </w:rPr>
        <w:t xml:space="preserve"> </w:t>
      </w:r>
      <w:ins w:id="236" w:author="Samad, Manar (msamad)" w:date="2020-07-30T14:55:00Z">
        <w:r w:rsidR="00573207">
          <w:rPr>
            <w:rFonts w:ascii="Palatino" w:hAnsi="Palatino"/>
            <w:b/>
            <w:bCs/>
            <w:sz w:val="22"/>
            <w:szCs w:val="22"/>
          </w:rPr>
          <w:t xml:space="preserve">local </w:t>
        </w:r>
      </w:ins>
      <w:r w:rsidR="00337511" w:rsidRPr="00337511">
        <w:rPr>
          <w:rFonts w:ascii="Palatino" w:hAnsi="Palatino"/>
          <w:b/>
          <w:bCs/>
          <w:sz w:val="22"/>
          <w:szCs w:val="22"/>
        </w:rPr>
        <w:t>features and facial segments:</w:t>
      </w:r>
      <w:r w:rsidR="004E6DA9">
        <w:rPr>
          <w:rFonts w:ascii="Palatino" w:hAnsi="Palatino"/>
          <w:b/>
          <w:bCs/>
          <w:sz w:val="22"/>
          <w:szCs w:val="22"/>
        </w:rPr>
        <w:t xml:space="preserve"> </w:t>
      </w:r>
      <w:r w:rsidR="004E6DA9">
        <w:rPr>
          <w:rFonts w:ascii="Palatino" w:hAnsi="Palatino"/>
          <w:sz w:val="22"/>
          <w:szCs w:val="22"/>
        </w:rPr>
        <w:t>The</w:t>
      </w:r>
      <w:r w:rsidR="001B4EE6">
        <w:rPr>
          <w:rFonts w:ascii="Palatino" w:hAnsi="Palatino"/>
          <w:sz w:val="22"/>
          <w:szCs w:val="22"/>
        </w:rPr>
        <w:t xml:space="preserve"> importance of</w:t>
      </w:r>
      <w:r w:rsidR="00264849">
        <w:rPr>
          <w:rFonts w:ascii="Palatino" w:hAnsi="Palatino"/>
          <w:sz w:val="22"/>
          <w:szCs w:val="22"/>
        </w:rPr>
        <w:t xml:space="preserve"> individual</w:t>
      </w:r>
      <w:r w:rsidR="004E6DA9">
        <w:rPr>
          <w:rFonts w:ascii="Palatino" w:hAnsi="Palatino"/>
          <w:sz w:val="22"/>
          <w:szCs w:val="22"/>
        </w:rPr>
        <w:t xml:space="preserve"> </w:t>
      </w:r>
      <w:r w:rsidR="001B4EE6">
        <w:rPr>
          <w:rFonts w:ascii="Palatino" w:hAnsi="Palatino"/>
          <w:sz w:val="22"/>
          <w:szCs w:val="22"/>
        </w:rPr>
        <w:t>56*Q</w:t>
      </w:r>
      <w:r w:rsidR="00264849">
        <w:rPr>
          <w:rFonts w:ascii="Palatino" w:hAnsi="Palatino"/>
          <w:sz w:val="22"/>
          <w:szCs w:val="22"/>
        </w:rPr>
        <w:t xml:space="preserve"> features</w:t>
      </w:r>
      <w:r w:rsidR="004E6DA9">
        <w:rPr>
          <w:rFonts w:ascii="Palatino" w:hAnsi="Palatino"/>
          <w:sz w:val="22"/>
          <w:szCs w:val="22"/>
        </w:rPr>
        <w:t xml:space="preserve"> </w:t>
      </w:r>
      <w:r w:rsidR="001B4EE6">
        <w:rPr>
          <w:rFonts w:ascii="Palatino" w:hAnsi="Palatino"/>
          <w:sz w:val="22"/>
          <w:szCs w:val="22"/>
        </w:rPr>
        <w:t xml:space="preserve">is interpretable since each </w:t>
      </w:r>
      <w:r w:rsidR="00E02B86">
        <w:rPr>
          <w:rFonts w:ascii="Palatino" w:hAnsi="Palatino"/>
          <w:sz w:val="22"/>
          <w:szCs w:val="22"/>
        </w:rPr>
        <w:t xml:space="preserve">feature has a physical significance and can be related to a spatial location of the point cloud. </w:t>
      </w:r>
      <w:r w:rsidR="00E845BB">
        <w:rPr>
          <w:rFonts w:ascii="Palatino" w:hAnsi="Palatino"/>
          <w:sz w:val="22"/>
          <w:szCs w:val="22"/>
        </w:rPr>
        <w:t xml:space="preserve">A </w:t>
      </w:r>
      <w:del w:id="237" w:author="Samad, Manar (msamad)" w:date="2020-07-30T14:56:00Z">
        <w:r w:rsidR="00E845BB" w:rsidDel="00016C5B">
          <w:rPr>
            <w:rFonts w:ascii="Palatino" w:hAnsi="Palatino"/>
            <w:sz w:val="22"/>
            <w:szCs w:val="22"/>
          </w:rPr>
          <w:delText>naïve and</w:delText>
        </w:r>
      </w:del>
      <w:r w:rsidR="00E845BB">
        <w:rPr>
          <w:rFonts w:ascii="Palatino" w:hAnsi="Palatino"/>
          <w:sz w:val="22"/>
          <w:szCs w:val="22"/>
        </w:rPr>
        <w:t xml:space="preserve"> unsupervised way to look at the feature importance is to measure individual feature</w:t>
      </w:r>
      <w:r w:rsidR="00207983">
        <w:rPr>
          <w:rFonts w:ascii="Palatino" w:hAnsi="Palatino"/>
          <w:sz w:val="22"/>
          <w:szCs w:val="22"/>
        </w:rPr>
        <w:t xml:space="preserve"> variance</w:t>
      </w:r>
      <w:r w:rsidR="00C46657">
        <w:rPr>
          <w:rFonts w:ascii="Palatino" w:hAnsi="Palatino"/>
          <w:sz w:val="22"/>
          <w:szCs w:val="22"/>
        </w:rPr>
        <w:t>s</w:t>
      </w:r>
      <w:r w:rsidR="00207983">
        <w:rPr>
          <w:rFonts w:ascii="Palatino" w:hAnsi="Palatino"/>
          <w:sz w:val="22"/>
          <w:szCs w:val="22"/>
        </w:rPr>
        <w:t xml:space="preserve"> across </w:t>
      </w:r>
      <w:r w:rsidR="008D527D">
        <w:rPr>
          <w:rFonts w:ascii="Palatino" w:hAnsi="Palatino"/>
          <w:sz w:val="22"/>
          <w:szCs w:val="22"/>
        </w:rPr>
        <w:t>seven</w:t>
      </w:r>
      <w:r w:rsidR="00207983">
        <w:rPr>
          <w:rFonts w:ascii="Palatino" w:hAnsi="Palatino"/>
          <w:sz w:val="22"/>
          <w:szCs w:val="22"/>
        </w:rPr>
        <w:t xml:space="preserve"> </w:t>
      </w:r>
      <w:r w:rsidR="00E845BB">
        <w:rPr>
          <w:rFonts w:ascii="Palatino" w:hAnsi="Palatino"/>
          <w:sz w:val="22"/>
          <w:szCs w:val="22"/>
        </w:rPr>
        <w:t>facial</w:t>
      </w:r>
      <w:r w:rsidR="00155B90">
        <w:rPr>
          <w:rFonts w:ascii="Palatino" w:hAnsi="Palatino"/>
          <w:sz w:val="22"/>
          <w:szCs w:val="22"/>
        </w:rPr>
        <w:t xml:space="preserve"> expression</w:t>
      </w:r>
      <w:r w:rsidR="00255E08">
        <w:rPr>
          <w:rFonts w:ascii="Palatino" w:hAnsi="Palatino"/>
          <w:sz w:val="22"/>
          <w:szCs w:val="22"/>
        </w:rPr>
        <w:t>s</w:t>
      </w:r>
      <w:r w:rsidR="00155B90">
        <w:rPr>
          <w:rFonts w:ascii="Palatino" w:hAnsi="Palatino"/>
          <w:sz w:val="22"/>
          <w:szCs w:val="22"/>
        </w:rPr>
        <w:t xml:space="preserve"> of the same </w:t>
      </w:r>
      <w:r w:rsidR="004A3BBF">
        <w:rPr>
          <w:rFonts w:ascii="Palatino" w:hAnsi="Palatino"/>
          <w:sz w:val="22"/>
          <w:szCs w:val="22"/>
        </w:rPr>
        <w:t>human subject</w:t>
      </w:r>
      <w:r w:rsidR="00155B90">
        <w:rPr>
          <w:rFonts w:ascii="Palatino" w:hAnsi="Palatino"/>
          <w:sz w:val="22"/>
          <w:szCs w:val="22"/>
        </w:rPr>
        <w:t xml:space="preserve">. </w:t>
      </w:r>
      <w:r w:rsidR="00B266DC">
        <w:rPr>
          <w:rFonts w:ascii="Palatino" w:hAnsi="Palatino"/>
          <w:sz w:val="22"/>
          <w:szCs w:val="22"/>
        </w:rPr>
        <w:t xml:space="preserve">Features </w:t>
      </w:r>
      <w:ins w:id="238" w:author="Samad, Manar (msamad)" w:date="2020-07-30T14:56:00Z">
        <w:r w:rsidR="003C6490">
          <w:rPr>
            <w:rFonts w:ascii="Palatino" w:hAnsi="Palatino"/>
            <w:sz w:val="22"/>
            <w:szCs w:val="22"/>
          </w:rPr>
          <w:t xml:space="preserve">and facial patches </w:t>
        </w:r>
      </w:ins>
      <w:r w:rsidR="00B266DC">
        <w:rPr>
          <w:rFonts w:ascii="Palatino" w:hAnsi="Palatino"/>
          <w:sz w:val="22"/>
          <w:szCs w:val="22"/>
        </w:rPr>
        <w:t xml:space="preserve">with low or zero variability suggest </w:t>
      </w:r>
      <w:r w:rsidR="008D527D">
        <w:rPr>
          <w:rFonts w:ascii="Palatino" w:hAnsi="Palatino"/>
          <w:sz w:val="22"/>
          <w:szCs w:val="22"/>
        </w:rPr>
        <w:t>that th</w:t>
      </w:r>
      <w:ins w:id="239" w:author="Samad, Manar (msamad)" w:date="2020-07-30T14:56:00Z">
        <w:r w:rsidR="003C6490">
          <w:rPr>
            <w:rFonts w:ascii="Palatino" w:hAnsi="Palatino"/>
            <w:sz w:val="22"/>
            <w:szCs w:val="22"/>
          </w:rPr>
          <w:t>e</w:t>
        </w:r>
      </w:ins>
      <w:del w:id="240" w:author="Samad, Manar (msamad)" w:date="2020-07-30T14:56:00Z">
        <w:r w:rsidR="008D527D" w:rsidDel="003C6490">
          <w:rPr>
            <w:rFonts w:ascii="Palatino" w:hAnsi="Palatino"/>
            <w:sz w:val="22"/>
            <w:szCs w:val="22"/>
          </w:rPr>
          <w:delText>o</w:delText>
        </w:r>
      </w:del>
      <w:r w:rsidR="008D527D">
        <w:rPr>
          <w:rFonts w:ascii="Palatino" w:hAnsi="Palatino"/>
          <w:sz w:val="22"/>
          <w:szCs w:val="22"/>
        </w:rPr>
        <w:t xml:space="preserve">se are not sensitive to </w:t>
      </w:r>
      <w:r w:rsidR="00D3644A">
        <w:rPr>
          <w:rFonts w:ascii="Palatino" w:hAnsi="Palatino"/>
          <w:sz w:val="22"/>
          <w:szCs w:val="22"/>
        </w:rPr>
        <w:t xml:space="preserve">local </w:t>
      </w:r>
      <w:r w:rsidR="00CE3433">
        <w:rPr>
          <w:rFonts w:ascii="Palatino" w:hAnsi="Palatino"/>
          <w:sz w:val="22"/>
          <w:szCs w:val="22"/>
        </w:rPr>
        <w:t>variations</w:t>
      </w:r>
      <w:r w:rsidR="00D3644A">
        <w:rPr>
          <w:rFonts w:ascii="Palatino" w:hAnsi="Palatino"/>
          <w:sz w:val="22"/>
          <w:szCs w:val="22"/>
        </w:rPr>
        <w:t xml:space="preserve"> in the face. </w:t>
      </w:r>
      <w:ins w:id="241" w:author="Samad, Manar (msamad)" w:date="2020-07-30T14:57:00Z">
        <w:r w:rsidR="00770536">
          <w:rPr>
            <w:rFonts w:ascii="Palatino" w:hAnsi="Palatino"/>
            <w:sz w:val="22"/>
            <w:szCs w:val="22"/>
          </w:rPr>
          <w:t xml:space="preserve">Therefore, they may not be good candidates to look for local patterns. </w:t>
        </w:r>
        <w:r w:rsidR="00504D13">
          <w:rPr>
            <w:rFonts w:ascii="Palatino" w:hAnsi="Palatino"/>
            <w:sz w:val="22"/>
            <w:szCs w:val="22"/>
          </w:rPr>
          <w:t>On the other hand, f</w:t>
        </w:r>
      </w:ins>
      <w:del w:id="242" w:author="Samad, Manar (msamad)" w:date="2020-07-30T14:57:00Z">
        <w:r w:rsidR="00D8210C" w:rsidDel="00504D13">
          <w:rPr>
            <w:rFonts w:ascii="Palatino" w:hAnsi="Palatino"/>
            <w:sz w:val="22"/>
            <w:szCs w:val="22"/>
          </w:rPr>
          <w:delText>F</w:delText>
        </w:r>
      </w:del>
      <w:r w:rsidR="00CB2358">
        <w:rPr>
          <w:rFonts w:ascii="Palatino" w:hAnsi="Palatino"/>
          <w:sz w:val="22"/>
          <w:szCs w:val="22"/>
        </w:rPr>
        <w:t xml:space="preserve">eatures with highest variances across facial expressions </w:t>
      </w:r>
      <w:ins w:id="243" w:author="Samad, Manar (msamad)" w:date="2020-07-30T14:58:00Z">
        <w:r w:rsidR="0048201D">
          <w:rPr>
            <w:rFonts w:ascii="Palatino" w:hAnsi="Palatino"/>
            <w:sz w:val="22"/>
            <w:szCs w:val="22"/>
          </w:rPr>
          <w:t xml:space="preserve">within individual facial patch </w:t>
        </w:r>
        <w:r w:rsidR="00450C4E">
          <w:rPr>
            <w:rFonts w:ascii="Palatino" w:hAnsi="Palatino"/>
            <w:sz w:val="22"/>
            <w:szCs w:val="22"/>
          </w:rPr>
          <w:t xml:space="preserve">can identify the facial regions </w:t>
        </w:r>
      </w:ins>
      <w:del w:id="244" w:author="Samad, Manar (msamad)" w:date="2020-07-30T14:58:00Z">
        <w:r w:rsidR="00CB2358" w:rsidDel="00450C4E">
          <w:rPr>
            <w:rFonts w:ascii="Palatino" w:hAnsi="Palatino"/>
            <w:sz w:val="22"/>
            <w:szCs w:val="22"/>
          </w:rPr>
          <w:delText xml:space="preserve">can be </w:delText>
        </w:r>
        <w:r w:rsidR="00D8210C" w:rsidDel="00450C4E">
          <w:rPr>
            <w:rFonts w:ascii="Palatino" w:hAnsi="Palatino"/>
            <w:sz w:val="22"/>
            <w:szCs w:val="22"/>
          </w:rPr>
          <w:delText xml:space="preserve">used to identify their corresponding facial segments </w:delText>
        </w:r>
      </w:del>
      <w:r w:rsidR="00D8210C">
        <w:rPr>
          <w:rFonts w:ascii="Palatino" w:hAnsi="Palatino"/>
          <w:sz w:val="22"/>
          <w:szCs w:val="22"/>
        </w:rPr>
        <w:t xml:space="preserve">that are </w:t>
      </w:r>
      <w:r w:rsidR="00AF0B4D">
        <w:rPr>
          <w:rFonts w:ascii="Palatino" w:hAnsi="Palatino"/>
          <w:sz w:val="22"/>
          <w:szCs w:val="22"/>
        </w:rPr>
        <w:t>most sensitive to</w:t>
      </w:r>
      <w:ins w:id="245" w:author="Samad, Manar (msamad)" w:date="2020-07-30T14:59:00Z">
        <w:r w:rsidR="008F654F">
          <w:rPr>
            <w:rFonts w:ascii="Palatino" w:hAnsi="Palatino"/>
            <w:sz w:val="22"/>
            <w:szCs w:val="22"/>
          </w:rPr>
          <w:t xml:space="preserve"> local deformations. </w:t>
        </w:r>
      </w:ins>
      <w:del w:id="246" w:author="Samad, Manar (msamad)" w:date="2020-07-30T14:59:00Z">
        <w:r w:rsidR="00AF0B4D" w:rsidDel="008F654F">
          <w:rPr>
            <w:rFonts w:ascii="Palatino" w:hAnsi="Palatino"/>
            <w:sz w:val="22"/>
            <w:szCs w:val="22"/>
          </w:rPr>
          <w:delText xml:space="preserve"> </w:delText>
        </w:r>
        <w:r w:rsidR="00CB2358" w:rsidDel="008F654F">
          <w:rPr>
            <w:rFonts w:ascii="Palatino" w:hAnsi="Palatino"/>
            <w:sz w:val="22"/>
            <w:szCs w:val="22"/>
          </w:rPr>
          <w:delText xml:space="preserve">facial expressions. </w:delText>
        </w:r>
      </w:del>
    </w:p>
    <w:p w14:paraId="4A1685FA" w14:textId="5D1E9982" w:rsidR="00D8210C" w:rsidRDefault="00D8210C" w:rsidP="008F654F">
      <w:pPr>
        <w:jc w:val="both"/>
        <w:rPr>
          <w:rFonts w:ascii="Palatino" w:hAnsi="Palatino"/>
          <w:sz w:val="22"/>
          <w:szCs w:val="22"/>
        </w:rPr>
        <w:pPrChange w:id="247" w:author="Samad, Manar (msamad)" w:date="2020-07-30T14:59:00Z">
          <w:pPr/>
        </w:pPrChange>
      </w:pPr>
    </w:p>
    <w:p w14:paraId="64111559" w14:textId="39B46660" w:rsidR="00FD0989" w:rsidRDefault="00D8210C" w:rsidP="00581543">
      <w:pPr>
        <w:jc w:val="both"/>
        <w:rPr>
          <w:rFonts w:ascii="Palatino" w:hAnsi="Palatino"/>
          <w:sz w:val="22"/>
          <w:szCs w:val="22"/>
        </w:rPr>
      </w:pPr>
      <w:r w:rsidRPr="005427C4">
        <w:rPr>
          <w:rFonts w:ascii="Palatino" w:hAnsi="Palatino"/>
          <w:b/>
          <w:bCs/>
          <w:sz w:val="22"/>
          <w:szCs w:val="22"/>
        </w:rPr>
        <w:t>Classification and model evaluation</w:t>
      </w:r>
      <w:r w:rsidR="005427C4" w:rsidRPr="005427C4">
        <w:rPr>
          <w:rFonts w:ascii="Palatino" w:hAnsi="Palatino"/>
          <w:b/>
          <w:bCs/>
          <w:sz w:val="22"/>
          <w:szCs w:val="22"/>
        </w:rPr>
        <w:t>:</w:t>
      </w:r>
      <w:r w:rsidR="005427C4">
        <w:rPr>
          <w:rFonts w:ascii="Palatino" w:hAnsi="Palatino"/>
          <w:b/>
          <w:bCs/>
          <w:sz w:val="22"/>
          <w:szCs w:val="22"/>
        </w:rPr>
        <w:t xml:space="preserve"> </w:t>
      </w:r>
      <w:r w:rsidR="00F51608">
        <w:rPr>
          <w:rFonts w:ascii="Palatino" w:hAnsi="Palatino"/>
          <w:sz w:val="22"/>
          <w:szCs w:val="22"/>
        </w:rPr>
        <w:t xml:space="preserve">We perform </w:t>
      </w:r>
      <w:r w:rsidR="00076A6B">
        <w:rPr>
          <w:rFonts w:ascii="Palatino" w:hAnsi="Palatino"/>
          <w:sz w:val="22"/>
          <w:szCs w:val="22"/>
        </w:rPr>
        <w:t>classification of seven</w:t>
      </w:r>
      <w:del w:id="248" w:author="Samad, Manar (msamad)" w:date="2020-07-30T15:03:00Z">
        <w:r w:rsidR="00076A6B" w:rsidDel="00E26F92">
          <w:rPr>
            <w:rFonts w:ascii="Palatino" w:hAnsi="Palatino"/>
            <w:sz w:val="22"/>
            <w:szCs w:val="22"/>
          </w:rPr>
          <w:delText>-class</w:delText>
        </w:r>
      </w:del>
      <w:r w:rsidR="00076A6B">
        <w:rPr>
          <w:rFonts w:ascii="Palatino" w:hAnsi="Palatino"/>
          <w:sz w:val="22"/>
          <w:szCs w:val="22"/>
        </w:rPr>
        <w:t xml:space="preserve"> facial expressions</w:t>
      </w:r>
      <w:r w:rsidR="00D900EB">
        <w:rPr>
          <w:rFonts w:ascii="Palatino" w:hAnsi="Palatino"/>
          <w:sz w:val="22"/>
          <w:szCs w:val="22"/>
        </w:rPr>
        <w:t xml:space="preserve"> using </w:t>
      </w:r>
      <w:ins w:id="249" w:author="Samad, Manar (msamad)" w:date="2020-07-30T15:03:00Z">
        <w:r w:rsidR="00E26F92">
          <w:rPr>
            <w:rFonts w:ascii="Palatino" w:hAnsi="Palatino"/>
            <w:sz w:val="22"/>
            <w:szCs w:val="22"/>
          </w:rPr>
          <w:t xml:space="preserve">the </w:t>
        </w:r>
      </w:ins>
      <w:r w:rsidR="00D900EB">
        <w:rPr>
          <w:rFonts w:ascii="Palatino" w:hAnsi="Palatino"/>
          <w:sz w:val="22"/>
          <w:szCs w:val="22"/>
        </w:rPr>
        <w:t xml:space="preserve">one-versus-all scheme. </w:t>
      </w:r>
      <w:r w:rsidR="00B17F17">
        <w:rPr>
          <w:rFonts w:ascii="Palatino" w:hAnsi="Palatino"/>
          <w:sz w:val="22"/>
          <w:szCs w:val="22"/>
        </w:rPr>
        <w:t>A nested10x2 fold cross-validation</w:t>
      </w:r>
      <w:r w:rsidR="00183616">
        <w:rPr>
          <w:rFonts w:ascii="Palatino" w:hAnsi="Palatino"/>
          <w:sz w:val="22"/>
          <w:szCs w:val="22"/>
        </w:rPr>
        <w:t xml:space="preserve"> (CV)</w:t>
      </w:r>
      <w:r w:rsidR="00B17F17">
        <w:rPr>
          <w:rFonts w:ascii="Palatino" w:hAnsi="Palatino"/>
          <w:sz w:val="22"/>
          <w:szCs w:val="22"/>
        </w:rPr>
        <w:t xml:space="preserve"> is proposed for </w:t>
      </w:r>
      <w:r w:rsidR="00183616">
        <w:rPr>
          <w:rFonts w:ascii="Palatino" w:hAnsi="Palatino"/>
          <w:sz w:val="22"/>
          <w:szCs w:val="22"/>
        </w:rPr>
        <w:t xml:space="preserve">the </w:t>
      </w:r>
      <w:r w:rsidR="00B17F17">
        <w:rPr>
          <w:rFonts w:ascii="Palatino" w:hAnsi="Palatino"/>
          <w:sz w:val="22"/>
          <w:szCs w:val="22"/>
        </w:rPr>
        <w:t>model evaluation</w:t>
      </w:r>
      <w:r w:rsidR="0001170A">
        <w:rPr>
          <w:rFonts w:ascii="Palatino" w:hAnsi="Palatino"/>
          <w:sz w:val="22"/>
          <w:szCs w:val="22"/>
        </w:rPr>
        <w:t xml:space="preserve"> where </w:t>
      </w:r>
      <w:r w:rsidR="00183616">
        <w:rPr>
          <w:rFonts w:ascii="Palatino" w:hAnsi="Palatino"/>
          <w:sz w:val="22"/>
          <w:szCs w:val="22"/>
        </w:rPr>
        <w:t>a two-fold inner CV is nested within each of ten</w:t>
      </w:r>
      <w:ins w:id="250" w:author="Samad, Manar (msamad)" w:date="2020-07-30T15:03:00Z">
        <w:r w:rsidR="00FF44DC">
          <w:rPr>
            <w:rFonts w:ascii="Palatino" w:hAnsi="Palatino"/>
            <w:sz w:val="22"/>
            <w:szCs w:val="22"/>
          </w:rPr>
          <w:t>-</w:t>
        </w:r>
        <w:proofErr w:type="gramStart"/>
        <w:r w:rsidR="00FF44DC">
          <w:rPr>
            <w:rFonts w:ascii="Palatino" w:hAnsi="Palatino"/>
            <w:sz w:val="22"/>
            <w:szCs w:val="22"/>
          </w:rPr>
          <w:t>fold  outer</w:t>
        </w:r>
        <w:proofErr w:type="gramEnd"/>
        <w:r w:rsidR="00FF44DC">
          <w:rPr>
            <w:rFonts w:ascii="Palatino" w:hAnsi="Palatino"/>
            <w:sz w:val="22"/>
            <w:szCs w:val="22"/>
          </w:rPr>
          <w:t xml:space="preserve"> </w:t>
        </w:r>
      </w:ins>
      <w:del w:id="251" w:author="Samad, Manar (msamad)" w:date="2020-07-30T15:03:00Z">
        <w:r w:rsidR="00183616" w:rsidDel="00FF44DC">
          <w:rPr>
            <w:rFonts w:ascii="Palatino" w:hAnsi="Palatino"/>
            <w:sz w:val="22"/>
            <w:szCs w:val="22"/>
          </w:rPr>
          <w:delText xml:space="preserve">-fold </w:delText>
        </w:r>
      </w:del>
      <w:r w:rsidR="00183616">
        <w:rPr>
          <w:rFonts w:ascii="Palatino" w:hAnsi="Palatino"/>
          <w:sz w:val="22"/>
          <w:szCs w:val="22"/>
        </w:rPr>
        <w:t xml:space="preserve">CV. The two-fold CV split the nine-fold training data 50%-50% to identify the best classifier hyperparameters via grid search. </w:t>
      </w:r>
      <w:r w:rsidR="00134911">
        <w:rPr>
          <w:rFonts w:ascii="Palatino" w:hAnsi="Palatino"/>
          <w:sz w:val="22"/>
          <w:szCs w:val="22"/>
        </w:rPr>
        <w:t>The best model hyperparameters are then used to train the classifier model on the nine</w:t>
      </w:r>
      <w:r w:rsidR="00FE1491">
        <w:rPr>
          <w:rFonts w:ascii="Palatino" w:hAnsi="Palatino"/>
          <w:sz w:val="22"/>
          <w:szCs w:val="22"/>
        </w:rPr>
        <w:t>-</w:t>
      </w:r>
      <w:r w:rsidR="00134911">
        <w:rPr>
          <w:rFonts w:ascii="Palatino" w:hAnsi="Palatino"/>
          <w:sz w:val="22"/>
          <w:szCs w:val="22"/>
        </w:rPr>
        <w:t xml:space="preserve">fold data to test on the </w:t>
      </w:r>
      <w:r w:rsidR="00FE1491">
        <w:rPr>
          <w:rFonts w:ascii="Palatino" w:hAnsi="Palatino"/>
          <w:sz w:val="22"/>
          <w:szCs w:val="22"/>
        </w:rPr>
        <w:t>left-out</w:t>
      </w:r>
      <w:r w:rsidR="00134911">
        <w:rPr>
          <w:rFonts w:ascii="Palatino" w:hAnsi="Palatino"/>
          <w:sz w:val="22"/>
          <w:szCs w:val="22"/>
        </w:rPr>
        <w:t xml:space="preserve"> data fold. </w:t>
      </w:r>
      <w:ins w:id="252" w:author="Samad, Manar (msamad)" w:date="2020-07-30T15:04:00Z">
        <w:r w:rsidR="00921C77">
          <w:rPr>
            <w:rFonts w:ascii="Palatino" w:hAnsi="Palatino"/>
            <w:sz w:val="22"/>
            <w:szCs w:val="22"/>
          </w:rPr>
          <w:t>We use the gradient boosted classifier model because of its superiorit</w:t>
        </w:r>
      </w:ins>
      <w:ins w:id="253" w:author="Samad, Manar (msamad)" w:date="2020-07-30T15:05:00Z">
        <w:r w:rsidR="00921C77">
          <w:rPr>
            <w:rFonts w:ascii="Palatino" w:hAnsi="Palatino"/>
            <w:sz w:val="22"/>
            <w:szCs w:val="22"/>
          </w:rPr>
          <w:t>y</w:t>
        </w:r>
      </w:ins>
      <w:ins w:id="254" w:author="Samad, Manar (msamad)" w:date="2020-07-30T15:04:00Z">
        <w:r w:rsidR="00921C77">
          <w:rPr>
            <w:rFonts w:ascii="Palatino" w:hAnsi="Palatino"/>
            <w:sz w:val="22"/>
            <w:szCs w:val="22"/>
          </w:rPr>
          <w:t xml:space="preserve"> among </w:t>
        </w:r>
      </w:ins>
      <w:ins w:id="255" w:author="Samad, Manar (msamad)" w:date="2020-07-30T15:05:00Z">
        <w:r w:rsidR="00921C77">
          <w:rPr>
            <w:rFonts w:ascii="Palatino" w:hAnsi="Palatino"/>
            <w:sz w:val="22"/>
            <w:szCs w:val="22"/>
          </w:rPr>
          <w:t>existing state-of-the-art classifier models.</w:t>
        </w:r>
      </w:ins>
      <w:del w:id="256" w:author="Samad, Manar (msamad)" w:date="2020-07-30T15:04:00Z">
        <w:r w:rsidR="00EC33C9" w:rsidDel="00921C77">
          <w:rPr>
            <w:rFonts w:ascii="Palatino" w:hAnsi="Palatino"/>
            <w:sz w:val="22"/>
            <w:szCs w:val="22"/>
          </w:rPr>
          <w:delText>[Classifier models]</w:delText>
        </w:r>
      </w:del>
      <w:r w:rsidR="00EC33C9">
        <w:rPr>
          <w:rFonts w:ascii="Palatino" w:hAnsi="Palatino"/>
          <w:sz w:val="22"/>
          <w:szCs w:val="22"/>
        </w:rPr>
        <w:t xml:space="preserve"> </w:t>
      </w:r>
      <w:r w:rsidR="00FE1491">
        <w:rPr>
          <w:rFonts w:ascii="Palatino" w:hAnsi="Palatino"/>
          <w:sz w:val="22"/>
          <w:szCs w:val="22"/>
        </w:rPr>
        <w:t xml:space="preserve">A mean area under the receiver operating characteristics curve (AUC) is used to evaluate </w:t>
      </w:r>
      <w:r w:rsidR="00904F90">
        <w:rPr>
          <w:rFonts w:ascii="Palatino" w:hAnsi="Palatino"/>
          <w:sz w:val="22"/>
          <w:szCs w:val="22"/>
        </w:rPr>
        <w:t xml:space="preserve">the overall classification performance since AUC accounts for both model sensitivity and specificity at various </w:t>
      </w:r>
      <w:r w:rsidR="006556DD">
        <w:rPr>
          <w:rFonts w:ascii="Palatino" w:hAnsi="Palatino"/>
          <w:sz w:val="22"/>
          <w:szCs w:val="22"/>
        </w:rPr>
        <w:t xml:space="preserve">classification scores. </w:t>
      </w:r>
      <w:r w:rsidR="00317794">
        <w:rPr>
          <w:rFonts w:ascii="Palatino" w:hAnsi="Palatino"/>
          <w:sz w:val="22"/>
          <w:szCs w:val="22"/>
        </w:rPr>
        <w:t xml:space="preserve">The classification performance reveals 1) how good is the point cloud </w:t>
      </w:r>
      <w:ins w:id="257" w:author="Samad, Manar (msamad)" w:date="2020-07-30T15:06:00Z">
        <w:r w:rsidR="00921C77">
          <w:rPr>
            <w:rFonts w:ascii="Palatino" w:hAnsi="Palatino"/>
            <w:sz w:val="22"/>
            <w:szCs w:val="22"/>
          </w:rPr>
          <w:t xml:space="preserve">segmentation </w:t>
        </w:r>
      </w:ins>
      <w:del w:id="258" w:author="Samad, Manar (msamad)" w:date="2020-07-30T15:06:00Z">
        <w:r w:rsidR="00317794" w:rsidDel="00921C77">
          <w:rPr>
            <w:rFonts w:ascii="Palatino" w:hAnsi="Palatino"/>
            <w:sz w:val="22"/>
            <w:szCs w:val="22"/>
          </w:rPr>
          <w:delText xml:space="preserve">clustering </w:delText>
        </w:r>
      </w:del>
      <w:r w:rsidR="00317794">
        <w:rPr>
          <w:rFonts w:ascii="Palatino" w:hAnsi="Palatino"/>
          <w:sz w:val="22"/>
          <w:szCs w:val="22"/>
        </w:rPr>
        <w:t>and 2) how informative are the</w:t>
      </w:r>
      <w:ins w:id="259" w:author="Samad, Manar (msamad)" w:date="2020-07-30T15:06:00Z">
        <w:r w:rsidR="00183FAC">
          <w:rPr>
            <w:rFonts w:ascii="Palatino" w:hAnsi="Palatino"/>
            <w:sz w:val="22"/>
            <w:szCs w:val="22"/>
          </w:rPr>
          <w:t xml:space="preserve"> proposed</w:t>
        </w:r>
      </w:ins>
      <w:r w:rsidR="00317794">
        <w:rPr>
          <w:rFonts w:ascii="Palatino" w:hAnsi="Palatino"/>
          <w:sz w:val="22"/>
          <w:szCs w:val="22"/>
        </w:rPr>
        <w:t xml:space="preserve"> parametric features in representing local patterns </w:t>
      </w:r>
      <w:ins w:id="260" w:author="Samad, Manar (msamad)" w:date="2020-07-30T15:06:00Z">
        <w:r w:rsidR="00183FAC">
          <w:rPr>
            <w:rFonts w:ascii="Palatino" w:hAnsi="Palatino"/>
            <w:sz w:val="22"/>
            <w:szCs w:val="22"/>
          </w:rPr>
          <w:t>of</w:t>
        </w:r>
      </w:ins>
      <w:del w:id="261" w:author="Samad, Manar (msamad)" w:date="2020-07-30T15:06:00Z">
        <w:r w:rsidR="00317794" w:rsidDel="00183FAC">
          <w:rPr>
            <w:rFonts w:ascii="Palatino" w:hAnsi="Palatino"/>
            <w:sz w:val="22"/>
            <w:szCs w:val="22"/>
          </w:rPr>
          <w:delText>in</w:delText>
        </w:r>
      </w:del>
      <w:r w:rsidR="00317794">
        <w:rPr>
          <w:rFonts w:ascii="Palatino" w:hAnsi="Palatino"/>
          <w:sz w:val="22"/>
          <w:szCs w:val="22"/>
        </w:rPr>
        <w:t xml:space="preserve"> point clouds. </w:t>
      </w:r>
    </w:p>
    <w:p w14:paraId="32E8B0E5" w14:textId="77777777" w:rsidR="00FD0989" w:rsidRDefault="00FD0989" w:rsidP="00581543">
      <w:pPr>
        <w:jc w:val="both"/>
        <w:rPr>
          <w:rFonts w:ascii="Palatino" w:hAnsi="Palatino"/>
          <w:sz w:val="22"/>
          <w:szCs w:val="22"/>
        </w:rPr>
      </w:pPr>
    </w:p>
    <w:p w14:paraId="01DAB852" w14:textId="03598502" w:rsidR="000D3DB9" w:rsidRDefault="00FD098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D0989">
        <w:rPr>
          <w:rFonts w:ascii="Palatino" w:hAnsi="Palatino"/>
          <w:b/>
          <w:bCs/>
          <w:sz w:val="22"/>
          <w:szCs w:val="22"/>
        </w:rPr>
        <w:t>Results</w:t>
      </w:r>
      <w:r>
        <w:rPr>
          <w:rFonts w:ascii="Palatino" w:hAnsi="Palatino"/>
          <w:b/>
          <w:bCs/>
          <w:sz w:val="22"/>
          <w:szCs w:val="22"/>
        </w:rPr>
        <w:t>:</w:t>
      </w:r>
      <w:r w:rsidR="00317794" w:rsidRPr="00FD0989">
        <w:rPr>
          <w:rFonts w:ascii="Palatino" w:hAnsi="Palatino"/>
          <w:b/>
          <w:bCs/>
          <w:sz w:val="22"/>
          <w:szCs w:val="22"/>
        </w:rPr>
        <w:t xml:space="preserve"> </w:t>
      </w:r>
    </w:p>
    <w:p w14:paraId="1C505028" w14:textId="25BC7FF6" w:rsidR="00627872" w:rsidRDefault="00627872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C79FB04" w14:textId="009C851A" w:rsidR="00483FE7" w:rsidRDefault="00483FE7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proposed pipeline is evaluated using 50 3D point cloud samples per facial </w:t>
      </w:r>
      <w:proofErr w:type="gramStart"/>
      <w:r>
        <w:rPr>
          <w:rFonts w:ascii="Palatino" w:hAnsi="Palatino"/>
          <w:sz w:val="22"/>
          <w:szCs w:val="22"/>
        </w:rPr>
        <w:t>expressions</w:t>
      </w:r>
      <w:ins w:id="262" w:author="Samad, Manar (msamad)" w:date="2020-07-30T15:15:00Z">
        <w:r w:rsidR="00132E04">
          <w:rPr>
            <w:rFonts w:ascii="Palatino" w:hAnsi="Palatino"/>
            <w:sz w:val="22"/>
            <w:szCs w:val="22"/>
          </w:rPr>
          <w:t xml:space="preserve"> </w:t>
        </w:r>
      </w:ins>
      <w:r>
        <w:rPr>
          <w:rFonts w:ascii="Palatino" w:hAnsi="Palatino"/>
          <w:sz w:val="22"/>
          <w:szCs w:val="22"/>
        </w:rPr>
        <w:t xml:space="preserve"> with</w:t>
      </w:r>
      <w:proofErr w:type="gramEnd"/>
      <w:r>
        <w:rPr>
          <w:rFonts w:ascii="Palatino" w:hAnsi="Palatino"/>
          <w:sz w:val="22"/>
          <w:szCs w:val="22"/>
        </w:rPr>
        <w:t xml:space="preserve"> a total of 350 </w:t>
      </w:r>
      <w:ins w:id="263" w:author="Samad, Manar (msamad)" w:date="2020-07-30T15:15:00Z">
        <w:r w:rsidR="0037345B">
          <w:rPr>
            <w:rFonts w:ascii="Palatino" w:hAnsi="Palatino"/>
            <w:sz w:val="22"/>
            <w:szCs w:val="22"/>
          </w:rPr>
          <w:t xml:space="preserve">face </w:t>
        </w:r>
      </w:ins>
      <w:r>
        <w:rPr>
          <w:rFonts w:ascii="Palatino" w:hAnsi="Palatino"/>
          <w:sz w:val="22"/>
          <w:szCs w:val="22"/>
        </w:rPr>
        <w:t>samples</w:t>
      </w:r>
      <w:del w:id="264" w:author="Samad, Manar (msamad)" w:date="2020-07-30T15:15:00Z">
        <w:r w:rsidDel="0037345B">
          <w:rPr>
            <w:rFonts w:ascii="Palatino" w:hAnsi="Palatino"/>
            <w:sz w:val="22"/>
            <w:szCs w:val="22"/>
          </w:rPr>
          <w:delText xml:space="preserve"> for seven expression labels</w:delText>
        </w:r>
      </w:del>
      <w:r>
        <w:rPr>
          <w:rFonts w:ascii="Palatino" w:hAnsi="Palatino"/>
          <w:sz w:val="22"/>
          <w:szCs w:val="22"/>
        </w:rPr>
        <w:t xml:space="preserve">. </w:t>
      </w:r>
      <w:r w:rsidR="00D1517E">
        <w:rPr>
          <w:rFonts w:ascii="Palatino" w:hAnsi="Palatino"/>
          <w:sz w:val="22"/>
          <w:szCs w:val="22"/>
        </w:rPr>
        <w:t xml:space="preserve">The key results are discussed below. </w:t>
      </w:r>
    </w:p>
    <w:p w14:paraId="0323C3E2" w14:textId="77777777" w:rsidR="00483FE7" w:rsidRDefault="00483FE7" w:rsidP="00581543">
      <w:pPr>
        <w:jc w:val="both"/>
        <w:rPr>
          <w:rFonts w:ascii="Palatino" w:hAnsi="Palatino"/>
          <w:sz w:val="22"/>
          <w:szCs w:val="22"/>
        </w:rPr>
      </w:pPr>
    </w:p>
    <w:p w14:paraId="48F2CD58" w14:textId="77777777" w:rsidR="00627872" w:rsidRDefault="00627872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6A78BD03" w14:textId="1181ABDD" w:rsidR="00C233F9" w:rsidRDefault="00627872" w:rsidP="00581543">
      <w:pPr>
        <w:jc w:val="both"/>
        <w:rPr>
          <w:rFonts w:ascii="Palatino" w:hAnsi="Palatino"/>
          <w:sz w:val="22"/>
          <w:szCs w:val="22"/>
        </w:rPr>
      </w:pPr>
      <w:r w:rsidRPr="009D1190">
        <w:rPr>
          <w:rFonts w:ascii="Palatino" w:hAnsi="Palatino"/>
          <w:b/>
          <w:bCs/>
          <w:sz w:val="22"/>
          <w:szCs w:val="22"/>
        </w:rPr>
        <w:t>Facial segmentations</w:t>
      </w:r>
      <w:r w:rsidR="00A443A1" w:rsidRPr="009D1190">
        <w:rPr>
          <w:rFonts w:ascii="Palatino" w:hAnsi="Palatino"/>
          <w:b/>
          <w:bCs/>
          <w:sz w:val="22"/>
          <w:szCs w:val="22"/>
        </w:rPr>
        <w:t>:</w:t>
      </w:r>
      <w:r w:rsidR="00A443A1">
        <w:rPr>
          <w:rFonts w:ascii="Palatino" w:hAnsi="Palatino"/>
          <w:sz w:val="22"/>
          <w:szCs w:val="22"/>
        </w:rPr>
        <w:t xml:space="preserve"> </w:t>
      </w:r>
      <w:r w:rsidR="00CA6019">
        <w:rPr>
          <w:rFonts w:ascii="Palatino" w:hAnsi="Palatino"/>
          <w:sz w:val="22"/>
          <w:szCs w:val="22"/>
        </w:rPr>
        <w:t xml:space="preserve">One of the main challenges in facial segmentation is to maintain consistent labels for all facial segments. </w:t>
      </w:r>
      <w:r w:rsidR="00867C6B">
        <w:rPr>
          <w:rFonts w:ascii="Palatino" w:hAnsi="Palatino"/>
          <w:sz w:val="22"/>
          <w:szCs w:val="22"/>
        </w:rPr>
        <w:t>T</w:t>
      </w:r>
      <w:r w:rsidR="00A443A1">
        <w:rPr>
          <w:rFonts w:ascii="Palatino" w:hAnsi="Palatino"/>
          <w:sz w:val="22"/>
          <w:szCs w:val="22"/>
        </w:rPr>
        <w:t>o be consistent with the cluster labels</w:t>
      </w:r>
      <w:r w:rsidR="00D831C8">
        <w:rPr>
          <w:rFonts w:ascii="Palatino" w:hAnsi="Palatino"/>
          <w:sz w:val="22"/>
          <w:szCs w:val="22"/>
        </w:rPr>
        <w:t xml:space="preserve"> and locations</w:t>
      </w:r>
      <w:r w:rsidR="00A443A1">
        <w:rPr>
          <w:rFonts w:ascii="Palatino" w:hAnsi="Palatino"/>
          <w:sz w:val="22"/>
          <w:szCs w:val="22"/>
        </w:rPr>
        <w:t xml:space="preserve"> across 3D </w:t>
      </w:r>
      <w:r w:rsidR="00867C6B">
        <w:rPr>
          <w:rFonts w:ascii="Palatino" w:hAnsi="Palatino"/>
          <w:sz w:val="22"/>
          <w:szCs w:val="22"/>
        </w:rPr>
        <w:t xml:space="preserve">facial </w:t>
      </w:r>
      <w:r w:rsidR="00A443A1">
        <w:rPr>
          <w:rFonts w:ascii="Palatino" w:hAnsi="Palatino"/>
          <w:sz w:val="22"/>
          <w:szCs w:val="22"/>
        </w:rPr>
        <w:t>point cloud</w:t>
      </w:r>
      <w:r w:rsidR="00867C6B">
        <w:rPr>
          <w:rFonts w:ascii="Palatino" w:hAnsi="Palatino"/>
          <w:sz w:val="22"/>
          <w:szCs w:val="22"/>
        </w:rPr>
        <w:t>s</w:t>
      </w:r>
      <w:r w:rsidR="00A443A1">
        <w:rPr>
          <w:rFonts w:ascii="Palatino" w:hAnsi="Palatino"/>
          <w:sz w:val="22"/>
          <w:szCs w:val="22"/>
        </w:rPr>
        <w:t xml:space="preserve">, </w:t>
      </w:r>
      <w:r w:rsidR="00BA0ABD">
        <w:rPr>
          <w:rFonts w:ascii="Palatino" w:hAnsi="Palatino"/>
          <w:sz w:val="22"/>
          <w:szCs w:val="22"/>
        </w:rPr>
        <w:t>we use a reference face to first obtain a</w:t>
      </w:r>
      <w:ins w:id="265" w:author="Samad, Manar (msamad)" w:date="2020-07-30T15:17:00Z">
        <w:r w:rsidR="002D572A">
          <w:rPr>
            <w:rFonts w:ascii="Palatino" w:hAnsi="Palatino"/>
            <w:sz w:val="22"/>
            <w:szCs w:val="22"/>
          </w:rPr>
          <w:t xml:space="preserve"> set of</w:t>
        </w:r>
      </w:ins>
      <w:r w:rsidR="00BA0ABD">
        <w:rPr>
          <w:rFonts w:ascii="Palatino" w:hAnsi="Palatino"/>
          <w:sz w:val="22"/>
          <w:szCs w:val="22"/>
        </w:rPr>
        <w:t xml:space="preserve"> centroid</w:t>
      </w:r>
      <w:ins w:id="266" w:author="Samad, Manar (msamad)" w:date="2020-07-30T15:17:00Z">
        <w:r w:rsidR="002D572A">
          <w:rPr>
            <w:rFonts w:ascii="Palatino" w:hAnsi="Palatino"/>
            <w:sz w:val="22"/>
            <w:szCs w:val="22"/>
          </w:rPr>
          <w:t>s for eight segments</w:t>
        </w:r>
      </w:ins>
      <w:r w:rsidR="00595578">
        <w:rPr>
          <w:rFonts w:ascii="Palatino" w:hAnsi="Palatino"/>
          <w:sz w:val="22"/>
          <w:szCs w:val="22"/>
        </w:rPr>
        <w:t xml:space="preserve"> using </w:t>
      </w:r>
      <w:ins w:id="267" w:author="Samad, Manar (msamad)" w:date="2020-07-30T15:17:00Z">
        <w:r w:rsidR="002D572A">
          <w:rPr>
            <w:rFonts w:ascii="Palatino" w:hAnsi="Palatino"/>
            <w:sz w:val="22"/>
            <w:szCs w:val="22"/>
          </w:rPr>
          <w:t xml:space="preserve">the </w:t>
        </w:r>
      </w:ins>
      <w:r w:rsidR="00595578">
        <w:rPr>
          <w:rFonts w:ascii="Palatino" w:hAnsi="Palatino"/>
          <w:sz w:val="22"/>
          <w:szCs w:val="22"/>
        </w:rPr>
        <w:t>K-means algorithm</w:t>
      </w:r>
      <w:r w:rsidR="00BA0ABD">
        <w:rPr>
          <w:rFonts w:ascii="Palatino" w:hAnsi="Palatino"/>
          <w:sz w:val="22"/>
          <w:szCs w:val="22"/>
        </w:rPr>
        <w:t xml:space="preserve">. </w:t>
      </w:r>
      <w:r w:rsidR="00422DEC">
        <w:rPr>
          <w:rFonts w:ascii="Palatino" w:hAnsi="Palatino"/>
          <w:sz w:val="22"/>
          <w:szCs w:val="22"/>
        </w:rPr>
        <w:t>The</w:t>
      </w:r>
      <w:ins w:id="268" w:author="Samad, Manar (msamad)" w:date="2020-07-30T15:18:00Z">
        <w:r w:rsidR="002E11B4">
          <w:rPr>
            <w:rFonts w:ascii="Palatino" w:hAnsi="Palatino"/>
            <w:sz w:val="22"/>
            <w:szCs w:val="22"/>
          </w:rPr>
          <w:t>se</w:t>
        </w:r>
      </w:ins>
      <w:del w:id="269" w:author="Samad, Manar (msamad)" w:date="2020-07-30T15:18:00Z">
        <w:r w:rsidR="00422DEC" w:rsidDel="002E11B4">
          <w:rPr>
            <w:rFonts w:ascii="Palatino" w:hAnsi="Palatino"/>
            <w:sz w:val="22"/>
            <w:szCs w:val="22"/>
          </w:rPr>
          <w:delText xml:space="preserve"> </w:delText>
        </w:r>
      </w:del>
      <w:ins w:id="270" w:author="Samad, Manar (msamad)" w:date="2020-07-30T15:18:00Z">
        <w:r w:rsidR="002E11B4">
          <w:rPr>
            <w:rFonts w:ascii="Palatino" w:hAnsi="Palatino"/>
            <w:sz w:val="22"/>
            <w:szCs w:val="22"/>
          </w:rPr>
          <w:t xml:space="preserve"> </w:t>
        </w:r>
      </w:ins>
      <w:r w:rsidR="00422DEC">
        <w:rPr>
          <w:rFonts w:ascii="Palatino" w:hAnsi="Palatino"/>
          <w:sz w:val="22"/>
          <w:szCs w:val="22"/>
        </w:rPr>
        <w:t>centroid</w:t>
      </w:r>
      <w:ins w:id="271" w:author="Samad, Manar (msamad)" w:date="2020-07-30T15:18:00Z">
        <w:r w:rsidR="002E11B4">
          <w:rPr>
            <w:rFonts w:ascii="Palatino" w:hAnsi="Palatino"/>
            <w:sz w:val="22"/>
            <w:szCs w:val="22"/>
          </w:rPr>
          <w:t xml:space="preserve">s are </w:t>
        </w:r>
      </w:ins>
      <w:del w:id="272" w:author="Samad, Manar (msamad)" w:date="2020-07-30T15:18:00Z">
        <w:r w:rsidR="00422DEC" w:rsidDel="002E11B4">
          <w:rPr>
            <w:rFonts w:ascii="Palatino" w:hAnsi="Palatino"/>
            <w:sz w:val="22"/>
            <w:szCs w:val="22"/>
          </w:rPr>
          <w:delText xml:space="preserve"> is </w:delText>
        </w:r>
      </w:del>
      <w:r w:rsidR="00422DEC">
        <w:rPr>
          <w:rFonts w:ascii="Palatino" w:hAnsi="Palatino"/>
          <w:sz w:val="22"/>
          <w:szCs w:val="22"/>
        </w:rPr>
        <w:t xml:space="preserve">then used as initial seed </w:t>
      </w:r>
      <w:r w:rsidR="00CA6019">
        <w:rPr>
          <w:rFonts w:ascii="Palatino" w:hAnsi="Palatino"/>
          <w:sz w:val="22"/>
          <w:szCs w:val="22"/>
        </w:rPr>
        <w:t>location</w:t>
      </w:r>
      <w:ins w:id="273" w:author="Samad, Manar (msamad)" w:date="2020-07-30T15:18:00Z">
        <w:r w:rsidR="002E11B4">
          <w:rPr>
            <w:rFonts w:ascii="Palatino" w:hAnsi="Palatino"/>
            <w:sz w:val="22"/>
            <w:szCs w:val="22"/>
          </w:rPr>
          <w:t>s</w:t>
        </w:r>
      </w:ins>
      <w:r w:rsidR="00CA6019">
        <w:rPr>
          <w:rFonts w:ascii="Palatino" w:hAnsi="Palatino"/>
          <w:sz w:val="22"/>
          <w:szCs w:val="22"/>
        </w:rPr>
        <w:t xml:space="preserve"> </w:t>
      </w:r>
      <w:ins w:id="274" w:author="Samad, Manar (msamad)" w:date="2020-07-30T15:18:00Z">
        <w:r w:rsidR="002E11B4">
          <w:rPr>
            <w:rFonts w:ascii="Palatino" w:hAnsi="Palatino"/>
            <w:sz w:val="22"/>
            <w:szCs w:val="22"/>
          </w:rPr>
          <w:t xml:space="preserve">for </w:t>
        </w:r>
      </w:ins>
      <w:del w:id="275" w:author="Samad, Manar (msamad)" w:date="2020-07-30T15:18:00Z">
        <w:r w:rsidR="00CB515B" w:rsidDel="002E11B4">
          <w:rPr>
            <w:rFonts w:ascii="Palatino" w:hAnsi="Palatino"/>
            <w:sz w:val="22"/>
            <w:szCs w:val="22"/>
          </w:rPr>
          <w:delText xml:space="preserve">prior to </w:delText>
        </w:r>
      </w:del>
      <w:r w:rsidR="00CB515B">
        <w:rPr>
          <w:rFonts w:ascii="Palatino" w:hAnsi="Palatino"/>
          <w:sz w:val="22"/>
          <w:szCs w:val="22"/>
        </w:rPr>
        <w:t xml:space="preserve">segmenting </w:t>
      </w:r>
      <w:r w:rsidR="00362D89">
        <w:rPr>
          <w:rFonts w:ascii="Palatino" w:hAnsi="Palatino"/>
          <w:sz w:val="22"/>
          <w:szCs w:val="22"/>
        </w:rPr>
        <w:t>the remainder of the</w:t>
      </w:r>
      <w:r w:rsidR="00CB515B">
        <w:rPr>
          <w:rFonts w:ascii="Palatino" w:hAnsi="Palatino"/>
          <w:sz w:val="22"/>
          <w:szCs w:val="22"/>
        </w:rPr>
        <w:t xml:space="preserve"> facial point clouds. </w:t>
      </w:r>
      <w:r w:rsidR="0045004F">
        <w:rPr>
          <w:rFonts w:ascii="Palatino" w:hAnsi="Palatino"/>
          <w:sz w:val="22"/>
          <w:szCs w:val="22"/>
        </w:rPr>
        <w:t xml:space="preserve">We apply </w:t>
      </w:r>
      <w:ins w:id="276" w:author="Samad, Manar (msamad)" w:date="2020-07-30T15:19:00Z">
        <w:r w:rsidR="009F1824">
          <w:rPr>
            <w:rFonts w:ascii="Palatino" w:hAnsi="Palatino"/>
            <w:sz w:val="22"/>
            <w:szCs w:val="22"/>
          </w:rPr>
          <w:t xml:space="preserve">and compare </w:t>
        </w:r>
      </w:ins>
      <w:r w:rsidR="0045004F">
        <w:rPr>
          <w:rFonts w:ascii="Palatino" w:hAnsi="Palatino"/>
          <w:sz w:val="22"/>
          <w:szCs w:val="22"/>
        </w:rPr>
        <w:t xml:space="preserve">four clustering </w:t>
      </w:r>
      <w:r w:rsidR="005C72D1">
        <w:rPr>
          <w:rFonts w:ascii="Palatino" w:hAnsi="Palatino"/>
          <w:sz w:val="22"/>
          <w:szCs w:val="22"/>
        </w:rPr>
        <w:t>routines</w:t>
      </w:r>
      <w:r w:rsidR="0045004F">
        <w:rPr>
          <w:rFonts w:ascii="Palatino" w:hAnsi="Palatino"/>
          <w:sz w:val="22"/>
          <w:szCs w:val="22"/>
        </w:rPr>
        <w:t>: 1) K-means</w:t>
      </w:r>
      <w:r w:rsidR="009D1190">
        <w:rPr>
          <w:rFonts w:ascii="Palatino" w:hAnsi="Palatino"/>
          <w:sz w:val="22"/>
          <w:szCs w:val="22"/>
        </w:rPr>
        <w:t xml:space="preserve"> Euclidean</w:t>
      </w:r>
      <w:r w:rsidR="00345A38">
        <w:rPr>
          <w:rFonts w:ascii="Palatino" w:hAnsi="Palatino"/>
          <w:sz w:val="22"/>
          <w:szCs w:val="22"/>
        </w:rPr>
        <w:t>, 2) K-means</w:t>
      </w:r>
      <w:r w:rsidR="009D1190">
        <w:rPr>
          <w:rFonts w:ascii="Palatino" w:hAnsi="Palatino"/>
          <w:sz w:val="22"/>
          <w:szCs w:val="22"/>
        </w:rPr>
        <w:t xml:space="preserve"> </w:t>
      </w:r>
      <w:proofErr w:type="spellStart"/>
      <w:r w:rsidR="009D1190">
        <w:rPr>
          <w:rFonts w:ascii="Palatino" w:hAnsi="Palatino"/>
          <w:sz w:val="22"/>
          <w:szCs w:val="22"/>
        </w:rPr>
        <w:t>Mahalanobis</w:t>
      </w:r>
      <w:proofErr w:type="spellEnd"/>
      <w:r w:rsidR="0045004F">
        <w:rPr>
          <w:rFonts w:ascii="Palatino" w:hAnsi="Palatino"/>
          <w:sz w:val="22"/>
          <w:szCs w:val="22"/>
        </w:rPr>
        <w:t xml:space="preserve">, </w:t>
      </w:r>
      <w:r w:rsidR="00345A38">
        <w:rPr>
          <w:rFonts w:ascii="Palatino" w:hAnsi="Palatino"/>
          <w:sz w:val="22"/>
          <w:szCs w:val="22"/>
        </w:rPr>
        <w:t>3</w:t>
      </w:r>
      <w:r w:rsidR="0045004F">
        <w:rPr>
          <w:rFonts w:ascii="Palatino" w:hAnsi="Palatino"/>
          <w:sz w:val="22"/>
          <w:szCs w:val="22"/>
        </w:rPr>
        <w:t xml:space="preserve">) Gaussian mixture model, 4) spectral clustering </w:t>
      </w:r>
      <w:r w:rsidR="0011527F">
        <w:rPr>
          <w:rFonts w:ascii="Palatino" w:hAnsi="Palatino"/>
          <w:sz w:val="22"/>
          <w:szCs w:val="22"/>
        </w:rPr>
        <w:t>with K-means</w:t>
      </w:r>
      <w:ins w:id="277" w:author="Samad, Manar (msamad)" w:date="2020-07-30T15:19:00Z">
        <w:r w:rsidR="009F1824">
          <w:rPr>
            <w:rFonts w:ascii="Palatino" w:hAnsi="Palatino"/>
            <w:sz w:val="22"/>
            <w:szCs w:val="22"/>
          </w:rPr>
          <w:t xml:space="preserve"> in the facial segmentation task</w:t>
        </w:r>
      </w:ins>
      <w:del w:id="278" w:author="Samad, Manar (msamad)" w:date="2020-07-30T15:19:00Z">
        <w:r w:rsidR="00951A49" w:rsidDel="009F1824">
          <w:rPr>
            <w:rFonts w:ascii="Palatino" w:hAnsi="Palatino"/>
            <w:sz w:val="22"/>
            <w:szCs w:val="22"/>
          </w:rPr>
          <w:delText xml:space="preserve"> to visualize </w:delText>
        </w:r>
        <w:r w:rsidR="005553FD" w:rsidDel="009F1824">
          <w:rPr>
            <w:rFonts w:ascii="Palatino" w:hAnsi="Palatino"/>
            <w:sz w:val="22"/>
            <w:szCs w:val="22"/>
          </w:rPr>
          <w:delText xml:space="preserve">how these algorithms </w:delText>
        </w:r>
        <w:r w:rsidR="005553FD" w:rsidDel="009F1824">
          <w:rPr>
            <w:rFonts w:ascii="Palatino" w:hAnsi="Palatino"/>
            <w:sz w:val="22"/>
            <w:szCs w:val="22"/>
          </w:rPr>
          <w:lastRenderedPageBreak/>
          <w:delText xml:space="preserve">effectively segment different facial </w:delText>
        </w:r>
        <w:r w:rsidR="008F3471" w:rsidDel="009F1824">
          <w:rPr>
            <w:rFonts w:ascii="Palatino" w:hAnsi="Palatino"/>
            <w:sz w:val="22"/>
            <w:szCs w:val="22"/>
          </w:rPr>
          <w:delText>regions</w:delText>
        </w:r>
      </w:del>
      <w:r w:rsidR="008F3471">
        <w:rPr>
          <w:rFonts w:ascii="Palatino" w:hAnsi="Palatino"/>
          <w:sz w:val="22"/>
          <w:szCs w:val="22"/>
        </w:rPr>
        <w:t xml:space="preserve">. </w:t>
      </w:r>
      <w:r w:rsidR="005F3279">
        <w:rPr>
          <w:rFonts w:ascii="Palatino" w:hAnsi="Palatino"/>
          <w:sz w:val="22"/>
          <w:szCs w:val="22"/>
        </w:rPr>
        <w:t>Figure~\ref{fig:0</w:t>
      </w:r>
      <w:r w:rsidR="00906DE1">
        <w:rPr>
          <w:rFonts w:ascii="Palatino" w:hAnsi="Palatino"/>
          <w:sz w:val="22"/>
          <w:szCs w:val="22"/>
        </w:rPr>
        <w:t>1</w:t>
      </w:r>
      <w:r w:rsidR="005F3279">
        <w:rPr>
          <w:rFonts w:ascii="Palatino" w:hAnsi="Palatino"/>
          <w:sz w:val="22"/>
          <w:szCs w:val="22"/>
        </w:rPr>
        <w:t xml:space="preserve">} shows </w:t>
      </w:r>
      <w:r w:rsidR="00E625BA">
        <w:rPr>
          <w:rFonts w:ascii="Palatino" w:hAnsi="Palatino"/>
          <w:sz w:val="22"/>
          <w:szCs w:val="22"/>
        </w:rPr>
        <w:t>representative results of facial segmentations. The K-means algorithm identifies most meaning</w:t>
      </w:r>
      <w:r w:rsidR="00B60C77">
        <w:rPr>
          <w:rFonts w:ascii="Palatino" w:hAnsi="Palatino"/>
          <w:sz w:val="22"/>
          <w:szCs w:val="22"/>
        </w:rPr>
        <w:t>ful</w:t>
      </w:r>
      <w:r w:rsidR="00E625BA">
        <w:rPr>
          <w:rFonts w:ascii="Palatino" w:hAnsi="Palatino"/>
          <w:sz w:val="22"/>
          <w:szCs w:val="22"/>
        </w:rPr>
        <w:t xml:space="preserve"> facial parts</w:t>
      </w:r>
      <w:r w:rsidR="00242530">
        <w:rPr>
          <w:rFonts w:ascii="Palatino" w:hAnsi="Palatino"/>
          <w:sz w:val="22"/>
          <w:szCs w:val="22"/>
        </w:rPr>
        <w:t xml:space="preserve"> with uniform cluster </w:t>
      </w:r>
      <w:r w:rsidR="008869F8">
        <w:rPr>
          <w:rFonts w:ascii="Palatino" w:hAnsi="Palatino"/>
          <w:sz w:val="22"/>
          <w:szCs w:val="22"/>
        </w:rPr>
        <w:t>segments</w:t>
      </w:r>
      <w:r w:rsidR="00242530">
        <w:rPr>
          <w:rFonts w:ascii="Palatino" w:hAnsi="Palatino"/>
          <w:sz w:val="22"/>
          <w:szCs w:val="22"/>
        </w:rPr>
        <w:t xml:space="preserve"> as</w:t>
      </w:r>
      <w:r w:rsidR="002C261E">
        <w:rPr>
          <w:rFonts w:ascii="Palatino" w:hAnsi="Palatino"/>
          <w:sz w:val="22"/>
          <w:szCs w:val="22"/>
        </w:rPr>
        <w:t xml:space="preserve"> reflected</w:t>
      </w:r>
      <w:r w:rsidR="00242530">
        <w:rPr>
          <w:rFonts w:ascii="Palatino" w:hAnsi="Palatino"/>
          <w:sz w:val="22"/>
          <w:szCs w:val="22"/>
        </w:rPr>
        <w:t xml:space="preserve"> </w:t>
      </w:r>
      <w:r w:rsidR="00770CD6">
        <w:rPr>
          <w:rFonts w:ascii="Palatino" w:hAnsi="Palatino"/>
          <w:sz w:val="22"/>
          <w:szCs w:val="22"/>
        </w:rPr>
        <w:t xml:space="preserve">in </w:t>
      </w:r>
      <w:ins w:id="279" w:author="Samad, Manar (msamad)" w:date="2020-07-30T15:20:00Z">
        <w:r w:rsidR="00C53E7E">
          <w:rPr>
            <w:rFonts w:ascii="Palatino" w:hAnsi="Palatino"/>
            <w:sz w:val="22"/>
            <w:szCs w:val="22"/>
          </w:rPr>
          <w:t xml:space="preserve">its </w:t>
        </w:r>
      </w:ins>
      <w:r w:rsidR="00D553BA">
        <w:rPr>
          <w:rFonts w:ascii="Palatino" w:hAnsi="Palatino"/>
          <w:sz w:val="22"/>
          <w:szCs w:val="22"/>
        </w:rPr>
        <w:t>respective</w:t>
      </w:r>
      <w:r w:rsidR="00770CD6">
        <w:rPr>
          <w:rFonts w:ascii="Palatino" w:hAnsi="Palatino"/>
          <w:sz w:val="22"/>
          <w:szCs w:val="22"/>
        </w:rPr>
        <w:t xml:space="preserve"> Silhouette plot</w:t>
      </w:r>
      <w:del w:id="280" w:author="Samad, Manar (msamad)" w:date="2020-07-30T15:20:00Z">
        <w:r w:rsidR="00770CD6" w:rsidDel="00C53E7E">
          <w:rPr>
            <w:rFonts w:ascii="Palatino" w:hAnsi="Palatino"/>
            <w:sz w:val="22"/>
            <w:szCs w:val="22"/>
          </w:rPr>
          <w:delText>s</w:delText>
        </w:r>
      </w:del>
      <w:r w:rsidR="00770CD6">
        <w:rPr>
          <w:rFonts w:ascii="Palatino" w:hAnsi="Palatino"/>
          <w:sz w:val="22"/>
          <w:szCs w:val="22"/>
        </w:rPr>
        <w:t xml:space="preserve">. </w:t>
      </w:r>
      <w:r w:rsidR="008869F8">
        <w:rPr>
          <w:rFonts w:ascii="Palatino" w:hAnsi="Palatino"/>
          <w:sz w:val="22"/>
          <w:szCs w:val="22"/>
        </w:rPr>
        <w:t>Therefore, we use K-means</w:t>
      </w:r>
      <w:r w:rsidR="00FE6D9A">
        <w:rPr>
          <w:rFonts w:ascii="Palatino" w:hAnsi="Palatino"/>
          <w:sz w:val="22"/>
          <w:szCs w:val="22"/>
        </w:rPr>
        <w:t xml:space="preserve"> algorithm</w:t>
      </w:r>
      <w:ins w:id="281" w:author="Samad, Manar (msamad)" w:date="2020-07-30T16:10:00Z">
        <w:r w:rsidR="001B75D1">
          <w:rPr>
            <w:rFonts w:ascii="Palatino" w:hAnsi="Palatino"/>
            <w:sz w:val="22"/>
            <w:szCs w:val="22"/>
          </w:rPr>
          <w:t xml:space="preserve"> with Euclidean</w:t>
        </w:r>
      </w:ins>
      <w:r w:rsidR="008869F8">
        <w:rPr>
          <w:rFonts w:ascii="Palatino" w:hAnsi="Palatino"/>
          <w:sz w:val="22"/>
          <w:szCs w:val="22"/>
        </w:rPr>
        <w:t xml:space="preserve"> for facial segmentation </w:t>
      </w:r>
      <w:del w:id="282" w:author="Samad, Manar (msamad)" w:date="2020-07-30T15:20:00Z">
        <w:r w:rsidR="008869F8" w:rsidDel="005A1BC9">
          <w:rPr>
            <w:rFonts w:ascii="Palatino" w:hAnsi="Palatino"/>
            <w:sz w:val="22"/>
            <w:szCs w:val="22"/>
          </w:rPr>
          <w:delText>step</w:delText>
        </w:r>
      </w:del>
      <w:r w:rsidR="00614EFE">
        <w:rPr>
          <w:rFonts w:ascii="Palatino" w:hAnsi="Palatino"/>
          <w:sz w:val="22"/>
          <w:szCs w:val="22"/>
        </w:rPr>
        <w:t xml:space="preserve"> in the</w:t>
      </w:r>
      <w:ins w:id="283" w:author="Samad, Manar (msamad)" w:date="2020-07-30T15:20:00Z">
        <w:r w:rsidR="005A1BC9">
          <w:rPr>
            <w:rFonts w:ascii="Palatino" w:hAnsi="Palatino"/>
            <w:sz w:val="22"/>
            <w:szCs w:val="22"/>
          </w:rPr>
          <w:t xml:space="preserve"> subsequent steps of the</w:t>
        </w:r>
      </w:ins>
      <w:r w:rsidR="00614EFE">
        <w:rPr>
          <w:rFonts w:ascii="Palatino" w:hAnsi="Palatino"/>
          <w:sz w:val="22"/>
          <w:szCs w:val="22"/>
        </w:rPr>
        <w:t xml:space="preserve"> proposed pipeline.</w:t>
      </w:r>
    </w:p>
    <w:p w14:paraId="162E2FAB" w14:textId="04E7634E" w:rsidR="00A22E1E" w:rsidRDefault="00A22E1E" w:rsidP="00581543">
      <w:pPr>
        <w:jc w:val="both"/>
        <w:rPr>
          <w:rFonts w:ascii="Palatino" w:hAnsi="Palatino"/>
          <w:sz w:val="22"/>
          <w:szCs w:val="22"/>
        </w:rPr>
      </w:pPr>
    </w:p>
    <w:p w14:paraId="7A58CCC3" w14:textId="3BB45664" w:rsidR="00A22E1E" w:rsidRDefault="00A22E1E" w:rsidP="00581543">
      <w:pPr>
        <w:jc w:val="both"/>
        <w:rPr>
          <w:rFonts w:ascii="Palatino" w:hAnsi="Palatino"/>
          <w:sz w:val="22"/>
          <w:szCs w:val="22"/>
        </w:rPr>
      </w:pPr>
    </w:p>
    <w:p w14:paraId="1063166B" w14:textId="445FC36A" w:rsidR="00A22E1E" w:rsidRDefault="00A22E1E" w:rsidP="00581543">
      <w:pPr>
        <w:jc w:val="both"/>
        <w:rPr>
          <w:rFonts w:ascii="Palatino" w:hAnsi="Palatino"/>
          <w:sz w:val="22"/>
          <w:szCs w:val="22"/>
        </w:rPr>
      </w:pPr>
    </w:p>
    <w:p w14:paraId="28D88A5B" w14:textId="42BCAA1F" w:rsidR="00A22E1E" w:rsidRPr="007F2FF4" w:rsidRDefault="00A22E1E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7F2FF4">
        <w:rPr>
          <w:rFonts w:ascii="Palatino" w:hAnsi="Palatino"/>
          <w:b/>
          <w:bCs/>
          <w:sz w:val="22"/>
          <w:szCs w:val="22"/>
        </w:rPr>
        <w:t>Figure 1.</w:t>
      </w:r>
      <w:r w:rsidR="007F2FF4">
        <w:rPr>
          <w:rFonts w:ascii="Palatino" w:hAnsi="Palatino"/>
          <w:b/>
          <w:bCs/>
          <w:sz w:val="22"/>
          <w:szCs w:val="22"/>
        </w:rPr>
        <w:t xml:space="preserve"> Facial 3D point cloud segmentation</w:t>
      </w:r>
      <w:r w:rsidR="00263F6A">
        <w:rPr>
          <w:rFonts w:ascii="Palatino" w:hAnsi="Palatino"/>
          <w:b/>
          <w:bCs/>
          <w:sz w:val="22"/>
          <w:szCs w:val="22"/>
        </w:rPr>
        <w:t xml:space="preserve"> and Silhouette plots</w:t>
      </w:r>
      <w:r w:rsidR="007F2FF4">
        <w:rPr>
          <w:rFonts w:ascii="Palatino" w:hAnsi="Palatino"/>
          <w:b/>
          <w:bCs/>
          <w:sz w:val="22"/>
          <w:szCs w:val="22"/>
        </w:rPr>
        <w:t xml:space="preserve"> using </w:t>
      </w:r>
      <w:ins w:id="284" w:author="Samad, Manar (msamad)" w:date="2020-07-30T15:20:00Z">
        <w:r w:rsidR="001E71AE">
          <w:rPr>
            <w:rFonts w:ascii="Palatino" w:hAnsi="Palatino"/>
            <w:b/>
            <w:bCs/>
            <w:sz w:val="22"/>
            <w:szCs w:val="22"/>
          </w:rPr>
          <w:t>(a</w:t>
        </w:r>
      </w:ins>
      <w:ins w:id="285" w:author="Samad, Manar (msamad)" w:date="2020-07-30T15:21:00Z">
        <w:r w:rsidR="001E71AE">
          <w:rPr>
            <w:rFonts w:ascii="Palatino" w:hAnsi="Palatino"/>
            <w:b/>
            <w:bCs/>
            <w:sz w:val="22"/>
            <w:szCs w:val="22"/>
          </w:rPr>
          <w:t>, b</w:t>
        </w:r>
      </w:ins>
      <w:ins w:id="286" w:author="Samad, Manar (msamad)" w:date="2020-07-30T15:20:00Z">
        <w:r w:rsidR="001E71AE">
          <w:rPr>
            <w:rFonts w:ascii="Palatino" w:hAnsi="Palatino"/>
            <w:b/>
            <w:bCs/>
            <w:sz w:val="22"/>
            <w:szCs w:val="22"/>
          </w:rPr>
          <w:t xml:space="preserve">) </w:t>
        </w:r>
      </w:ins>
      <w:r w:rsidR="007F2FF4">
        <w:rPr>
          <w:rFonts w:ascii="Palatino" w:hAnsi="Palatino"/>
          <w:b/>
          <w:bCs/>
          <w:sz w:val="22"/>
          <w:szCs w:val="22"/>
        </w:rPr>
        <w:t xml:space="preserve">K-means (Euclidean), </w:t>
      </w:r>
      <w:ins w:id="287" w:author="Samad, Manar (msamad)" w:date="2020-07-30T15:20:00Z">
        <w:r w:rsidR="001E71AE">
          <w:rPr>
            <w:rFonts w:ascii="Palatino" w:hAnsi="Palatino"/>
            <w:b/>
            <w:bCs/>
            <w:sz w:val="22"/>
            <w:szCs w:val="22"/>
          </w:rPr>
          <w:t>(</w:t>
        </w:r>
      </w:ins>
      <w:ins w:id="288" w:author="Samad, Manar (msamad)" w:date="2020-07-30T15:21:00Z">
        <w:r w:rsidR="001E71AE">
          <w:rPr>
            <w:rFonts w:ascii="Palatino" w:hAnsi="Palatino"/>
            <w:b/>
            <w:bCs/>
            <w:sz w:val="22"/>
            <w:szCs w:val="22"/>
          </w:rPr>
          <w:t>b</w:t>
        </w:r>
      </w:ins>
      <w:ins w:id="289" w:author="Samad, Manar (msamad)" w:date="2020-07-30T15:20:00Z">
        <w:r w:rsidR="001E71AE">
          <w:rPr>
            <w:rFonts w:ascii="Palatino" w:hAnsi="Palatino"/>
            <w:b/>
            <w:bCs/>
            <w:sz w:val="22"/>
            <w:szCs w:val="22"/>
          </w:rPr>
          <w:t xml:space="preserve">) </w:t>
        </w:r>
      </w:ins>
      <w:r w:rsidR="007F2FF4">
        <w:rPr>
          <w:rFonts w:ascii="Palatino" w:hAnsi="Palatino"/>
          <w:b/>
          <w:bCs/>
          <w:sz w:val="22"/>
          <w:szCs w:val="22"/>
        </w:rPr>
        <w:t>K-means (</w:t>
      </w:r>
      <w:proofErr w:type="spellStart"/>
      <w:r w:rsidR="007F2FF4">
        <w:rPr>
          <w:rFonts w:ascii="Palatino" w:hAnsi="Palatino"/>
          <w:b/>
          <w:bCs/>
          <w:sz w:val="22"/>
          <w:szCs w:val="22"/>
        </w:rPr>
        <w:t>Mahalanobis</w:t>
      </w:r>
      <w:proofErr w:type="spellEnd"/>
      <w:r w:rsidR="007F2FF4">
        <w:rPr>
          <w:rFonts w:ascii="Palatino" w:hAnsi="Palatino"/>
          <w:b/>
          <w:bCs/>
          <w:sz w:val="22"/>
          <w:szCs w:val="22"/>
        </w:rPr>
        <w:t xml:space="preserve">), </w:t>
      </w:r>
      <w:ins w:id="290" w:author="Samad, Manar (msamad)" w:date="2020-07-30T15:21:00Z">
        <w:r w:rsidR="001E71AE">
          <w:rPr>
            <w:rFonts w:ascii="Palatino" w:hAnsi="Palatino"/>
            <w:b/>
            <w:bCs/>
            <w:sz w:val="22"/>
            <w:szCs w:val="22"/>
          </w:rPr>
          <w:t xml:space="preserve">(c) </w:t>
        </w:r>
      </w:ins>
      <w:r w:rsidR="007F2FF4">
        <w:rPr>
          <w:rFonts w:ascii="Palatino" w:hAnsi="Palatino"/>
          <w:b/>
          <w:bCs/>
          <w:sz w:val="22"/>
          <w:szCs w:val="22"/>
        </w:rPr>
        <w:t xml:space="preserve">Gaussian mixture model, </w:t>
      </w:r>
      <w:r w:rsidR="00263F6A">
        <w:rPr>
          <w:rFonts w:ascii="Palatino" w:hAnsi="Palatino"/>
          <w:b/>
          <w:bCs/>
          <w:sz w:val="22"/>
          <w:szCs w:val="22"/>
        </w:rPr>
        <w:t xml:space="preserve">and </w:t>
      </w:r>
      <w:ins w:id="291" w:author="Samad, Manar (msamad)" w:date="2020-07-30T15:21:00Z">
        <w:r w:rsidR="001E71AE">
          <w:rPr>
            <w:rFonts w:ascii="Palatino" w:hAnsi="Palatino"/>
            <w:b/>
            <w:bCs/>
            <w:sz w:val="22"/>
            <w:szCs w:val="22"/>
          </w:rPr>
          <w:t xml:space="preserve">(d) </w:t>
        </w:r>
      </w:ins>
      <w:r w:rsidR="007F2FF4">
        <w:rPr>
          <w:rFonts w:ascii="Palatino" w:hAnsi="Palatino"/>
          <w:b/>
          <w:bCs/>
          <w:sz w:val="22"/>
          <w:szCs w:val="22"/>
        </w:rPr>
        <w:t>spectral clustering</w:t>
      </w:r>
      <w:r w:rsidR="000C6762">
        <w:rPr>
          <w:rFonts w:ascii="Palatino" w:hAnsi="Palatino"/>
          <w:b/>
          <w:bCs/>
          <w:sz w:val="22"/>
          <w:szCs w:val="22"/>
        </w:rPr>
        <w:t>.</w:t>
      </w:r>
      <w:r w:rsidR="00A10D85">
        <w:rPr>
          <w:rFonts w:ascii="Palatino" w:hAnsi="Palatino"/>
          <w:b/>
          <w:bCs/>
          <w:sz w:val="22"/>
          <w:szCs w:val="22"/>
        </w:rPr>
        <w:t xml:space="preserve"> K-means algorithm appears to segment the point cloud in </w:t>
      </w:r>
      <w:r w:rsidR="003A115A">
        <w:rPr>
          <w:rFonts w:ascii="Palatino" w:hAnsi="Palatino"/>
          <w:b/>
          <w:bCs/>
          <w:sz w:val="22"/>
          <w:szCs w:val="22"/>
        </w:rPr>
        <w:t xml:space="preserve">anatomically meaningful way. </w:t>
      </w:r>
      <w:r w:rsidRPr="007F2FF4">
        <w:rPr>
          <w:rFonts w:ascii="Palatino" w:hAnsi="Palatino"/>
          <w:b/>
          <w:bCs/>
          <w:sz w:val="22"/>
          <w:szCs w:val="22"/>
        </w:rPr>
        <w:t xml:space="preserve"> </w:t>
      </w:r>
    </w:p>
    <w:p w14:paraId="2AE6F780" w14:textId="77777777" w:rsidR="00C233F9" w:rsidRPr="00C15314" w:rsidRDefault="00C233F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DE16D33" w14:textId="77777777" w:rsidR="00FB2423" w:rsidRDefault="00C233F9" w:rsidP="00FB2423">
      <w:pPr>
        <w:jc w:val="both"/>
        <w:rPr>
          <w:rFonts w:ascii="Palatino" w:hAnsi="Palatino"/>
          <w:sz w:val="22"/>
          <w:szCs w:val="22"/>
        </w:rPr>
      </w:pPr>
      <w:r w:rsidRPr="00C15314">
        <w:rPr>
          <w:rFonts w:ascii="Palatino" w:hAnsi="Palatino"/>
          <w:b/>
          <w:bCs/>
          <w:sz w:val="22"/>
          <w:szCs w:val="22"/>
        </w:rPr>
        <w:t xml:space="preserve">Feature </w:t>
      </w:r>
      <w:r w:rsidR="007D2D84">
        <w:rPr>
          <w:rFonts w:ascii="Palatino" w:hAnsi="Palatino"/>
          <w:b/>
          <w:bCs/>
          <w:sz w:val="22"/>
          <w:szCs w:val="22"/>
        </w:rPr>
        <w:t>extra</w:t>
      </w:r>
      <w:r w:rsidR="00D96390">
        <w:rPr>
          <w:rFonts w:ascii="Palatino" w:hAnsi="Palatino"/>
          <w:b/>
          <w:bCs/>
          <w:sz w:val="22"/>
          <w:szCs w:val="22"/>
        </w:rPr>
        <w:t>c</w:t>
      </w:r>
      <w:r w:rsidR="007D2D84">
        <w:rPr>
          <w:rFonts w:ascii="Palatino" w:hAnsi="Palatino"/>
          <w:b/>
          <w:bCs/>
          <w:sz w:val="22"/>
          <w:szCs w:val="22"/>
        </w:rPr>
        <w:t>tion</w:t>
      </w:r>
      <w:r w:rsidRPr="00C15314">
        <w:rPr>
          <w:rFonts w:ascii="Palatino" w:hAnsi="Palatino"/>
          <w:b/>
          <w:bCs/>
          <w:sz w:val="22"/>
          <w:szCs w:val="22"/>
        </w:rPr>
        <w:t xml:space="preserve"> and interpretation: </w:t>
      </w:r>
      <w:r w:rsidR="00E51FD5">
        <w:rPr>
          <w:rFonts w:ascii="Palatino" w:hAnsi="Palatino"/>
          <w:sz w:val="22"/>
          <w:szCs w:val="22"/>
        </w:rPr>
        <w:t xml:space="preserve">Following </w:t>
      </w:r>
      <w:r w:rsidR="00D96390">
        <w:rPr>
          <w:rFonts w:ascii="Palatino" w:hAnsi="Palatino"/>
          <w:sz w:val="22"/>
          <w:szCs w:val="22"/>
        </w:rPr>
        <w:t xml:space="preserve">the </w:t>
      </w:r>
      <w:r w:rsidR="00BA0807">
        <w:rPr>
          <w:rFonts w:ascii="Palatino" w:hAnsi="Palatino"/>
          <w:sz w:val="22"/>
          <w:szCs w:val="22"/>
        </w:rPr>
        <w:t xml:space="preserve">segmentation of </w:t>
      </w:r>
      <w:r w:rsidR="00D96390">
        <w:rPr>
          <w:rFonts w:ascii="Palatino" w:hAnsi="Palatino"/>
          <w:sz w:val="22"/>
          <w:szCs w:val="22"/>
        </w:rPr>
        <w:t xml:space="preserve">individual </w:t>
      </w:r>
      <w:r w:rsidR="00BA0807">
        <w:rPr>
          <w:rFonts w:ascii="Palatino" w:hAnsi="Palatino"/>
          <w:sz w:val="22"/>
          <w:szCs w:val="22"/>
        </w:rPr>
        <w:t>face</w:t>
      </w:r>
      <w:r w:rsidR="00D96390">
        <w:rPr>
          <w:rFonts w:ascii="Palatino" w:hAnsi="Palatino"/>
          <w:sz w:val="22"/>
          <w:szCs w:val="22"/>
        </w:rPr>
        <w:t>s</w:t>
      </w:r>
      <w:r w:rsidR="00BA0807">
        <w:rPr>
          <w:rFonts w:ascii="Palatino" w:hAnsi="Palatino"/>
          <w:sz w:val="22"/>
          <w:szCs w:val="22"/>
        </w:rPr>
        <w:t xml:space="preserve"> into </w:t>
      </w:r>
      <w:r w:rsidR="007D2D84">
        <w:rPr>
          <w:rFonts w:ascii="Palatino" w:hAnsi="Palatino"/>
          <w:sz w:val="22"/>
          <w:szCs w:val="22"/>
        </w:rPr>
        <w:t>eight</w:t>
      </w:r>
      <w:r w:rsidR="00BA0807">
        <w:rPr>
          <w:rFonts w:ascii="Palatino" w:hAnsi="Palatino"/>
          <w:sz w:val="22"/>
          <w:szCs w:val="22"/>
        </w:rPr>
        <w:t xml:space="preserve"> patches,</w:t>
      </w:r>
      <w:r w:rsidR="007D2D84">
        <w:rPr>
          <w:rFonts w:ascii="Palatino" w:hAnsi="Palatino"/>
          <w:sz w:val="22"/>
          <w:szCs w:val="22"/>
        </w:rPr>
        <w:t xml:space="preserve"> we further </w:t>
      </w:r>
      <w:r w:rsidR="00D96390">
        <w:rPr>
          <w:rFonts w:ascii="Palatino" w:hAnsi="Palatino"/>
          <w:sz w:val="22"/>
          <w:szCs w:val="22"/>
        </w:rPr>
        <w:t>group each patch into three clusters</w:t>
      </w:r>
      <w:r w:rsidR="005B0716">
        <w:rPr>
          <w:rFonts w:ascii="Palatino" w:hAnsi="Palatino"/>
          <w:sz w:val="22"/>
          <w:szCs w:val="22"/>
        </w:rPr>
        <w:t xml:space="preserve"> </w:t>
      </w:r>
      <w:ins w:id="292" w:author="Samad, Manar (msamad)" w:date="2020-07-30T15:23:00Z">
        <w:r w:rsidR="005B0716">
          <w:rPr>
            <w:rFonts w:ascii="Palatino" w:hAnsi="Palatino"/>
            <w:sz w:val="22"/>
            <w:szCs w:val="22"/>
          </w:rPr>
          <w:t>(Q = 3)</w:t>
        </w:r>
      </w:ins>
      <w:r w:rsidR="00D96390">
        <w:rPr>
          <w:rFonts w:ascii="Palatino" w:hAnsi="Palatino"/>
          <w:sz w:val="22"/>
          <w:szCs w:val="22"/>
        </w:rPr>
        <w:t xml:space="preserve"> using the Gaussian Mixture Model (GMM). </w:t>
      </w:r>
      <w:r w:rsidR="00164F6E">
        <w:rPr>
          <w:rFonts w:ascii="Palatino" w:hAnsi="Palatino"/>
          <w:sz w:val="22"/>
          <w:szCs w:val="22"/>
        </w:rPr>
        <w:t xml:space="preserve">The three clusters from each </w:t>
      </w:r>
      <w:ins w:id="293" w:author="Samad, Manar (msamad)" w:date="2020-07-30T15:24:00Z">
        <w:r w:rsidR="009D7005">
          <w:rPr>
            <w:rFonts w:ascii="Palatino" w:hAnsi="Palatino"/>
            <w:sz w:val="22"/>
            <w:szCs w:val="22"/>
          </w:rPr>
          <w:t xml:space="preserve">patch </w:t>
        </w:r>
      </w:ins>
      <w:del w:id="294" w:author="Samad, Manar (msamad)" w:date="2020-07-30T15:23:00Z">
        <w:r w:rsidR="00164F6E" w:rsidDel="009D7005">
          <w:rPr>
            <w:rFonts w:ascii="Palatino" w:hAnsi="Palatino"/>
            <w:sz w:val="22"/>
            <w:szCs w:val="22"/>
          </w:rPr>
          <w:delText>of the eight patches</w:delText>
        </w:r>
      </w:del>
      <w:r w:rsidR="00164F6E">
        <w:rPr>
          <w:rFonts w:ascii="Palatino" w:hAnsi="Palatino"/>
          <w:sz w:val="22"/>
          <w:szCs w:val="22"/>
        </w:rPr>
        <w:t xml:space="preserve"> yield a total of 24 </w:t>
      </w:r>
      <w:ins w:id="295" w:author="Samad, Manar (msamad)" w:date="2020-07-30T15:24:00Z">
        <w:r w:rsidR="009D7005">
          <w:rPr>
            <w:rFonts w:ascii="Palatino" w:hAnsi="Palatino"/>
            <w:sz w:val="22"/>
            <w:szCs w:val="22"/>
          </w:rPr>
          <w:t xml:space="preserve">patches </w:t>
        </w:r>
      </w:ins>
      <w:del w:id="296" w:author="Samad, Manar (msamad)" w:date="2020-07-30T15:24:00Z">
        <w:r w:rsidR="00164F6E" w:rsidDel="009D7005">
          <w:rPr>
            <w:rFonts w:ascii="Palatino" w:hAnsi="Palatino"/>
            <w:sz w:val="22"/>
            <w:szCs w:val="22"/>
          </w:rPr>
          <w:delText>segments</w:delText>
        </w:r>
      </w:del>
      <w:r w:rsidR="00164F6E">
        <w:rPr>
          <w:rFonts w:ascii="Palatino" w:hAnsi="Palatino"/>
          <w:sz w:val="22"/>
          <w:szCs w:val="22"/>
        </w:rPr>
        <w:t xml:space="preserve"> per 3D facial point cloud. </w:t>
      </w:r>
      <w:r w:rsidR="003E3F91">
        <w:rPr>
          <w:rFonts w:ascii="Palatino" w:hAnsi="Palatino"/>
          <w:sz w:val="22"/>
          <w:szCs w:val="22"/>
        </w:rPr>
        <w:t xml:space="preserve">Each of the 24 </w:t>
      </w:r>
      <w:ins w:id="297" w:author="Samad, Manar (msamad)" w:date="2020-07-30T15:25:00Z">
        <w:r w:rsidR="009D7005">
          <w:rPr>
            <w:rFonts w:ascii="Palatino" w:hAnsi="Palatino"/>
            <w:sz w:val="22"/>
            <w:szCs w:val="22"/>
          </w:rPr>
          <w:t xml:space="preserve">patches </w:t>
        </w:r>
      </w:ins>
      <w:del w:id="298" w:author="Samad, Manar (msamad)" w:date="2020-07-30T15:25:00Z">
        <w:r w:rsidR="003E3F91" w:rsidDel="009D7005">
          <w:rPr>
            <w:rFonts w:ascii="Palatino" w:hAnsi="Palatino"/>
            <w:sz w:val="22"/>
            <w:szCs w:val="22"/>
          </w:rPr>
          <w:delText xml:space="preserve">segments </w:delText>
        </w:r>
      </w:del>
      <w:r w:rsidR="003E3F91">
        <w:rPr>
          <w:rFonts w:ascii="Palatino" w:hAnsi="Palatino"/>
          <w:sz w:val="22"/>
          <w:szCs w:val="22"/>
        </w:rPr>
        <w:t xml:space="preserve">is modeled </w:t>
      </w:r>
      <w:ins w:id="299" w:author="Samad, Manar (msamad)" w:date="2020-07-30T15:25:00Z">
        <w:r w:rsidR="009D7005">
          <w:rPr>
            <w:rFonts w:ascii="Palatino" w:hAnsi="Palatino"/>
            <w:sz w:val="22"/>
            <w:szCs w:val="22"/>
          </w:rPr>
          <w:t xml:space="preserve">using </w:t>
        </w:r>
      </w:ins>
      <w:del w:id="300" w:author="Samad, Manar (msamad)" w:date="2020-07-30T15:25:00Z">
        <w:r w:rsidR="003E3F91" w:rsidDel="009D7005">
          <w:rPr>
            <w:rFonts w:ascii="Palatino" w:hAnsi="Palatino"/>
            <w:sz w:val="22"/>
            <w:szCs w:val="22"/>
          </w:rPr>
          <w:delText xml:space="preserve">by learning </w:delText>
        </w:r>
      </w:del>
      <w:r w:rsidR="003E3F91">
        <w:rPr>
          <w:rFonts w:ascii="Palatino" w:hAnsi="Palatino"/>
          <w:sz w:val="22"/>
          <w:szCs w:val="22"/>
        </w:rPr>
        <w:t>seven Gaussian parameters</w:t>
      </w:r>
      <w:ins w:id="301" w:author="Samad, Manar (msamad)" w:date="2020-07-30T15:25:00Z">
        <w:r w:rsidR="009D7005">
          <w:rPr>
            <w:rFonts w:ascii="Palatino" w:hAnsi="Palatino"/>
            <w:sz w:val="22"/>
            <w:szCs w:val="22"/>
          </w:rPr>
          <w:t xml:space="preserve"> (w, 3D $\mu$, and 3D $\sigma$)</w:t>
        </w:r>
      </w:ins>
      <w:r w:rsidR="00C73A05">
        <w:rPr>
          <w:rFonts w:ascii="Palatino" w:hAnsi="Palatino"/>
          <w:sz w:val="22"/>
          <w:szCs w:val="22"/>
        </w:rPr>
        <w:t>, which</w:t>
      </w:r>
      <w:r w:rsidR="003E3F91">
        <w:rPr>
          <w:rFonts w:ascii="Palatino" w:hAnsi="Palatino"/>
          <w:sz w:val="22"/>
          <w:szCs w:val="22"/>
        </w:rPr>
        <w:t xml:space="preserve"> yield a total of 168 features</w:t>
      </w:r>
      <w:ins w:id="302" w:author="Samad, Manar (msamad)" w:date="2020-07-30T15:26:00Z">
        <w:r w:rsidR="00FC4890">
          <w:rPr>
            <w:rFonts w:ascii="Palatino" w:hAnsi="Palatino"/>
            <w:sz w:val="22"/>
            <w:szCs w:val="22"/>
          </w:rPr>
          <w:t xml:space="preserve"> (24X7)</w:t>
        </w:r>
      </w:ins>
      <w:r w:rsidR="003E3F91">
        <w:rPr>
          <w:rFonts w:ascii="Palatino" w:hAnsi="Palatino"/>
          <w:sz w:val="22"/>
          <w:szCs w:val="22"/>
        </w:rPr>
        <w:t xml:space="preserve"> per </w:t>
      </w:r>
      <w:r w:rsidR="00E04CF1">
        <w:rPr>
          <w:rFonts w:ascii="Palatino" w:hAnsi="Palatino"/>
          <w:sz w:val="22"/>
          <w:szCs w:val="22"/>
        </w:rPr>
        <w:t>3D point cloud.</w:t>
      </w:r>
      <w:r w:rsidR="00900C71">
        <w:rPr>
          <w:rFonts w:ascii="Palatino" w:hAnsi="Palatino"/>
          <w:sz w:val="22"/>
          <w:szCs w:val="22"/>
        </w:rPr>
        <w:t xml:space="preserve"> </w:t>
      </w:r>
      <w:ins w:id="303" w:author="Samad, Manar (msamad)" w:date="2020-07-30T15:29:00Z">
        <w:r w:rsidR="00C86097">
          <w:rPr>
            <w:rFonts w:ascii="Palatino" w:hAnsi="Palatino"/>
            <w:sz w:val="22"/>
            <w:szCs w:val="22"/>
          </w:rPr>
          <w:t xml:space="preserve">Table~\ref{tab:01} </w:t>
        </w:r>
        <w:r w:rsidR="00C86097">
          <w:rPr>
            <w:rFonts w:ascii="Palatino" w:hAnsi="Palatino"/>
            <w:sz w:val="22"/>
            <w:szCs w:val="22"/>
          </w:rPr>
          <w:t xml:space="preserve">shows </w:t>
        </w:r>
      </w:ins>
      <w:del w:id="304" w:author="Samad, Manar (msamad)" w:date="2020-07-30T15:29:00Z">
        <w:r w:rsidR="00900C71" w:rsidDel="00C86097">
          <w:rPr>
            <w:rFonts w:ascii="Palatino" w:hAnsi="Palatino"/>
            <w:sz w:val="22"/>
            <w:szCs w:val="22"/>
          </w:rPr>
          <w:delText xml:space="preserve">The </w:delText>
        </w:r>
      </w:del>
      <w:ins w:id="305" w:author="Samad, Manar (msamad)" w:date="2020-07-30T15:29:00Z">
        <w:r w:rsidR="00C86097">
          <w:rPr>
            <w:rFonts w:ascii="Palatino" w:hAnsi="Palatino"/>
            <w:sz w:val="22"/>
            <w:szCs w:val="22"/>
          </w:rPr>
          <w:t xml:space="preserve"> </w:t>
        </w:r>
      </w:ins>
      <w:r w:rsidR="00900C71">
        <w:rPr>
          <w:rFonts w:ascii="Palatino" w:hAnsi="Palatino"/>
          <w:sz w:val="22"/>
          <w:szCs w:val="22"/>
        </w:rPr>
        <w:t>variance</w:t>
      </w:r>
      <w:r w:rsidR="00A22E26">
        <w:rPr>
          <w:rFonts w:ascii="Palatino" w:hAnsi="Palatino"/>
          <w:sz w:val="22"/>
          <w:szCs w:val="22"/>
        </w:rPr>
        <w:t>s</w:t>
      </w:r>
      <w:ins w:id="306" w:author="Samad, Manar (msamad)" w:date="2020-07-30T15:30:00Z">
        <w:r w:rsidR="007E6CEE">
          <w:rPr>
            <w:rFonts w:ascii="Palatino" w:hAnsi="Palatino"/>
            <w:sz w:val="22"/>
            <w:szCs w:val="22"/>
          </w:rPr>
          <w:t xml:space="preserve"> </w:t>
        </w:r>
        <w:r w:rsidR="007E6CEE">
          <w:rPr>
            <w:rFonts w:ascii="Palatino" w:hAnsi="Palatino"/>
            <w:sz w:val="22"/>
            <w:szCs w:val="22"/>
          </w:rPr>
          <w:t>across seven facial expressions</w:t>
        </w:r>
      </w:ins>
      <w:r w:rsidR="00900C71">
        <w:rPr>
          <w:rFonts w:ascii="Palatino" w:hAnsi="Palatino"/>
          <w:sz w:val="22"/>
          <w:szCs w:val="22"/>
        </w:rPr>
        <w:t xml:space="preserve"> </w:t>
      </w:r>
      <w:r w:rsidR="00A22E26">
        <w:rPr>
          <w:rFonts w:ascii="Palatino" w:hAnsi="Palatino"/>
          <w:sz w:val="22"/>
          <w:szCs w:val="22"/>
        </w:rPr>
        <w:t>in</w:t>
      </w:r>
      <w:r w:rsidR="00900C71">
        <w:rPr>
          <w:rFonts w:ascii="Palatino" w:hAnsi="Palatino"/>
          <w:sz w:val="22"/>
          <w:szCs w:val="22"/>
        </w:rPr>
        <w:t xml:space="preserve"> </w:t>
      </w:r>
      <w:ins w:id="307" w:author="Samad, Manar (msamad)" w:date="2020-07-30T15:27:00Z">
        <w:r w:rsidR="00DC4B21">
          <w:rPr>
            <w:rFonts w:ascii="Palatino" w:hAnsi="Palatino"/>
            <w:sz w:val="22"/>
            <w:szCs w:val="22"/>
          </w:rPr>
          <w:t>three Gaussian parameters (w, $\mu$,</w:t>
        </w:r>
      </w:ins>
      <w:ins w:id="308" w:author="Samad, Manar (msamad)" w:date="2020-07-30T15:30:00Z">
        <w:r w:rsidR="00F66C21">
          <w:rPr>
            <w:rFonts w:ascii="Palatino" w:hAnsi="Palatino"/>
            <w:sz w:val="22"/>
            <w:szCs w:val="22"/>
          </w:rPr>
          <w:t xml:space="preserve"> </w:t>
        </w:r>
      </w:ins>
      <w:ins w:id="309" w:author="Samad, Manar (msamad)" w:date="2020-07-30T15:27:00Z">
        <w:r w:rsidR="00DC4B21">
          <w:rPr>
            <w:rFonts w:ascii="Palatino" w:hAnsi="Palatino"/>
            <w:sz w:val="22"/>
            <w:szCs w:val="22"/>
          </w:rPr>
          <w:t xml:space="preserve">$\sigma$) for each </w:t>
        </w:r>
      </w:ins>
      <w:ins w:id="310" w:author="Samad, Manar (msamad)" w:date="2020-07-30T15:28:00Z">
        <w:r w:rsidR="00577A1F">
          <w:rPr>
            <w:rFonts w:ascii="Palatino" w:hAnsi="Palatino"/>
            <w:sz w:val="22"/>
            <w:szCs w:val="22"/>
          </w:rPr>
          <w:t xml:space="preserve">Gaussian </w:t>
        </w:r>
      </w:ins>
      <w:ins w:id="311" w:author="Samad, Manar (msamad)" w:date="2020-07-30T15:27:00Z">
        <w:r w:rsidR="00DC4B21">
          <w:rPr>
            <w:rFonts w:ascii="Palatino" w:hAnsi="Palatino"/>
            <w:sz w:val="22"/>
            <w:szCs w:val="22"/>
          </w:rPr>
          <w:t>cluster</w:t>
        </w:r>
      </w:ins>
      <w:ins w:id="312" w:author="Samad, Manar (msamad)" w:date="2020-07-30T15:29:00Z">
        <w:r w:rsidR="00435D07">
          <w:rPr>
            <w:rFonts w:ascii="Palatino" w:hAnsi="Palatino"/>
            <w:sz w:val="22"/>
            <w:szCs w:val="22"/>
          </w:rPr>
          <w:t xml:space="preserve"> and </w:t>
        </w:r>
      </w:ins>
      <w:ins w:id="313" w:author="Samad, Manar (msamad)" w:date="2020-07-30T15:28:00Z">
        <w:r w:rsidR="00DC4B21">
          <w:rPr>
            <w:rFonts w:ascii="Palatino" w:hAnsi="Palatino"/>
            <w:sz w:val="22"/>
            <w:szCs w:val="22"/>
          </w:rPr>
          <w:t>facial patch pair</w:t>
        </w:r>
      </w:ins>
      <w:ins w:id="314" w:author="Samad, Manar (msamad)" w:date="2020-07-30T15:30:00Z">
        <w:r w:rsidR="00F66C21">
          <w:rPr>
            <w:rFonts w:ascii="Palatino" w:hAnsi="Palatino"/>
            <w:sz w:val="22"/>
            <w:szCs w:val="22"/>
          </w:rPr>
          <w:t>.</w:t>
        </w:r>
      </w:ins>
      <w:ins w:id="315" w:author="Samad, Manar (msamad)" w:date="2020-07-30T15:31:00Z">
        <w:r w:rsidR="00B36829">
          <w:rPr>
            <w:rFonts w:ascii="Palatino" w:hAnsi="Palatino"/>
            <w:sz w:val="22"/>
            <w:szCs w:val="22"/>
          </w:rPr>
          <w:t xml:space="preserve"> The variance values </w:t>
        </w:r>
      </w:ins>
      <w:ins w:id="316" w:author="Samad, Manar (msamad)" w:date="2020-07-30T15:32:00Z">
        <w:r w:rsidR="00061613">
          <w:rPr>
            <w:rFonts w:ascii="Palatino" w:hAnsi="Palatino"/>
            <w:sz w:val="22"/>
            <w:szCs w:val="22"/>
          </w:rPr>
          <w:t>reveal</w:t>
        </w:r>
      </w:ins>
      <w:ins w:id="317" w:author="Samad, Manar (msamad)" w:date="2020-07-30T15:31:00Z">
        <w:r w:rsidR="00B36829">
          <w:rPr>
            <w:rFonts w:ascii="Palatino" w:hAnsi="Palatino"/>
            <w:sz w:val="22"/>
            <w:szCs w:val="22"/>
          </w:rPr>
          <w:t xml:space="preserve"> which facial patches </w:t>
        </w:r>
      </w:ins>
      <w:ins w:id="318" w:author="Samad, Manar (msamad)" w:date="2020-07-30T15:33:00Z">
        <w:r w:rsidR="00CD38E3">
          <w:rPr>
            <w:rFonts w:ascii="Palatino" w:hAnsi="Palatino"/>
            <w:sz w:val="22"/>
            <w:szCs w:val="22"/>
          </w:rPr>
          <w:t xml:space="preserve">are most effective in capturing </w:t>
        </w:r>
      </w:ins>
      <w:ins w:id="319" w:author="Samad, Manar (msamad)" w:date="2020-07-30T15:34:00Z">
        <w:r w:rsidR="00CD38E3">
          <w:rPr>
            <w:rFonts w:ascii="Palatino" w:hAnsi="Palatino"/>
            <w:sz w:val="22"/>
            <w:szCs w:val="22"/>
          </w:rPr>
          <w:t xml:space="preserve">local patterns that differentiate one </w:t>
        </w:r>
      </w:ins>
      <w:ins w:id="320" w:author="Samad, Manar (msamad)" w:date="2020-07-30T15:35:00Z">
        <w:r w:rsidR="00CB079E">
          <w:rPr>
            <w:rFonts w:ascii="Palatino" w:hAnsi="Palatino"/>
            <w:sz w:val="22"/>
            <w:szCs w:val="22"/>
          </w:rPr>
          <w:t xml:space="preserve">facial </w:t>
        </w:r>
      </w:ins>
      <w:ins w:id="321" w:author="Samad, Manar (msamad)" w:date="2020-07-30T15:34:00Z">
        <w:r w:rsidR="00CD38E3">
          <w:rPr>
            <w:rFonts w:ascii="Palatino" w:hAnsi="Palatino"/>
            <w:sz w:val="22"/>
            <w:szCs w:val="22"/>
          </w:rPr>
          <w:t xml:space="preserve">expression from another. </w:t>
        </w:r>
      </w:ins>
      <w:ins w:id="322" w:author="Samad, Manar (msamad)" w:date="2020-07-30T15:40:00Z">
        <w:r w:rsidR="00F73295">
          <w:rPr>
            <w:rFonts w:ascii="Palatino" w:hAnsi="Palatino"/>
            <w:sz w:val="22"/>
            <w:szCs w:val="22"/>
          </w:rPr>
          <w:t>As shown i</w:t>
        </w:r>
      </w:ins>
      <w:ins w:id="323" w:author="Samad, Manar (msamad)" w:date="2020-07-30T15:39:00Z">
        <w:r w:rsidR="006273E5">
          <w:rPr>
            <w:rFonts w:ascii="Palatino" w:hAnsi="Palatino"/>
            <w:sz w:val="22"/>
            <w:szCs w:val="22"/>
          </w:rPr>
          <w:t xml:space="preserve">n Table </w:t>
        </w:r>
        <w:r w:rsidR="006273E5">
          <w:rPr>
            <w:rFonts w:ascii="Palatino" w:hAnsi="Palatino"/>
            <w:sz w:val="22"/>
            <w:szCs w:val="22"/>
          </w:rPr>
          <w:t>~\ref{tab:01}</w:t>
        </w:r>
        <w:r w:rsidR="006273E5">
          <w:rPr>
            <w:rFonts w:ascii="Palatino" w:hAnsi="Palatino"/>
            <w:sz w:val="22"/>
            <w:szCs w:val="22"/>
          </w:rPr>
          <w:t xml:space="preserve">, patch 2 </w:t>
        </w:r>
      </w:ins>
      <w:r w:rsidR="00494F01">
        <w:rPr>
          <w:rFonts w:ascii="Palatino" w:hAnsi="Palatino"/>
          <w:sz w:val="22"/>
          <w:szCs w:val="22"/>
        </w:rPr>
        <w:t>(Lower right ch</w:t>
      </w:r>
      <w:r w:rsidR="007D08D4">
        <w:rPr>
          <w:rFonts w:ascii="Palatino" w:hAnsi="Palatino"/>
          <w:sz w:val="22"/>
          <w:szCs w:val="22"/>
        </w:rPr>
        <w:t>eek</w:t>
      </w:r>
      <w:r w:rsidR="00494F01">
        <w:rPr>
          <w:rFonts w:ascii="Palatino" w:hAnsi="Palatino"/>
          <w:sz w:val="22"/>
          <w:szCs w:val="22"/>
        </w:rPr>
        <w:t xml:space="preserve">) </w:t>
      </w:r>
      <w:r w:rsidR="0016505A">
        <w:rPr>
          <w:rFonts w:ascii="Palatino" w:hAnsi="Palatino"/>
          <w:sz w:val="22"/>
          <w:szCs w:val="22"/>
        </w:rPr>
        <w:t xml:space="preserve">has no variation </w:t>
      </w:r>
      <w:r w:rsidR="00121259">
        <w:rPr>
          <w:rFonts w:ascii="Palatino" w:hAnsi="Palatino"/>
          <w:sz w:val="22"/>
          <w:szCs w:val="22"/>
        </w:rPr>
        <w:t>in</w:t>
      </w:r>
      <w:r w:rsidR="0016505A">
        <w:rPr>
          <w:rFonts w:ascii="Palatino" w:hAnsi="Palatino"/>
          <w:sz w:val="22"/>
          <w:szCs w:val="22"/>
        </w:rPr>
        <w:t xml:space="preserve"> the weight of </w:t>
      </w:r>
      <w:ins w:id="324" w:author="Samad, Manar (msamad)" w:date="2020-07-30T15:39:00Z">
        <w:r w:rsidR="006273E5">
          <w:rPr>
            <w:rFonts w:ascii="Palatino" w:hAnsi="Palatino"/>
            <w:sz w:val="22"/>
            <w:szCs w:val="22"/>
          </w:rPr>
          <w:t>Gaussian cluster 3 (weight = 0)</w:t>
        </w:r>
        <w:r w:rsidR="003A58FC">
          <w:rPr>
            <w:rFonts w:ascii="Palatino" w:hAnsi="Palatino"/>
            <w:sz w:val="22"/>
            <w:szCs w:val="22"/>
          </w:rPr>
          <w:t xml:space="preserve"> and </w:t>
        </w:r>
      </w:ins>
      <w:ins w:id="325" w:author="Samad, Manar (msamad)" w:date="2020-07-30T15:40:00Z">
        <w:r w:rsidR="003A58FC">
          <w:rPr>
            <w:rFonts w:ascii="Palatino" w:hAnsi="Palatino"/>
            <w:sz w:val="22"/>
            <w:szCs w:val="22"/>
          </w:rPr>
          <w:t>two clusters are enough to re</w:t>
        </w:r>
      </w:ins>
      <w:r w:rsidR="00191390">
        <w:rPr>
          <w:rFonts w:ascii="Palatino" w:hAnsi="Palatino"/>
          <w:sz w:val="22"/>
          <w:szCs w:val="22"/>
        </w:rPr>
        <w:t>present local patterns for that patch</w:t>
      </w:r>
      <w:ins w:id="326" w:author="Samad, Manar (msamad)" w:date="2020-07-30T15:40:00Z">
        <w:r w:rsidR="003A58FC">
          <w:rPr>
            <w:rFonts w:ascii="Palatino" w:hAnsi="Palatino"/>
            <w:sz w:val="22"/>
            <w:szCs w:val="22"/>
          </w:rPr>
          <w:t xml:space="preserve">. </w:t>
        </w:r>
      </w:ins>
      <w:r w:rsidR="00494F01">
        <w:rPr>
          <w:rFonts w:ascii="Palatino" w:hAnsi="Palatino"/>
          <w:sz w:val="22"/>
          <w:szCs w:val="22"/>
        </w:rPr>
        <w:t>The patch 8 (Upper right cheek)</w:t>
      </w:r>
      <w:ins w:id="327" w:author="Samad, Manar (msamad)" w:date="2020-07-30T15:39:00Z">
        <w:r w:rsidR="006273E5">
          <w:rPr>
            <w:rFonts w:ascii="Palatino" w:hAnsi="Palatino"/>
            <w:sz w:val="22"/>
            <w:szCs w:val="22"/>
          </w:rPr>
          <w:t xml:space="preserve"> </w:t>
        </w:r>
      </w:ins>
      <w:r w:rsidR="007D08D4">
        <w:rPr>
          <w:rFonts w:ascii="Palatino" w:hAnsi="Palatino"/>
          <w:sz w:val="22"/>
          <w:szCs w:val="22"/>
        </w:rPr>
        <w:t>shows similar trend</w:t>
      </w:r>
      <w:r w:rsidR="00191390">
        <w:rPr>
          <w:rFonts w:ascii="Palatino" w:hAnsi="Palatino"/>
          <w:sz w:val="22"/>
          <w:szCs w:val="22"/>
        </w:rPr>
        <w:t xml:space="preserve"> as patch 2</w:t>
      </w:r>
      <w:r w:rsidR="007D08D4">
        <w:rPr>
          <w:rFonts w:ascii="Palatino" w:hAnsi="Palatino"/>
          <w:sz w:val="22"/>
          <w:szCs w:val="22"/>
        </w:rPr>
        <w:t xml:space="preserve"> suggesting that the cheek regions may be too flat to</w:t>
      </w:r>
      <w:r w:rsidR="00191390">
        <w:rPr>
          <w:rFonts w:ascii="Palatino" w:hAnsi="Palatino"/>
          <w:sz w:val="22"/>
          <w:szCs w:val="22"/>
        </w:rPr>
        <w:t xml:space="preserve"> capture </w:t>
      </w:r>
      <w:r w:rsidR="003521DA">
        <w:rPr>
          <w:rFonts w:ascii="Palatino" w:hAnsi="Palatino"/>
          <w:sz w:val="22"/>
          <w:szCs w:val="22"/>
        </w:rPr>
        <w:t xml:space="preserve">additional </w:t>
      </w:r>
      <w:r w:rsidR="00191390">
        <w:rPr>
          <w:rFonts w:ascii="Palatino" w:hAnsi="Palatino"/>
          <w:sz w:val="22"/>
          <w:szCs w:val="22"/>
        </w:rPr>
        <w:t xml:space="preserve">variations in the third </w:t>
      </w:r>
      <w:r w:rsidR="007D08D4">
        <w:rPr>
          <w:rFonts w:ascii="Palatino" w:hAnsi="Palatino"/>
          <w:sz w:val="22"/>
          <w:szCs w:val="22"/>
        </w:rPr>
        <w:t xml:space="preserve">Gaussian distributions. </w:t>
      </w:r>
      <w:ins w:id="328" w:author="Samad, Manar (msamad)" w:date="2020-07-30T15:52:00Z">
        <w:r w:rsidR="0016505A">
          <w:rPr>
            <w:rFonts w:ascii="Palatino" w:hAnsi="Palatino"/>
            <w:sz w:val="22"/>
            <w:szCs w:val="22"/>
          </w:rPr>
          <w:t>The patch 1 (</w:t>
        </w:r>
      </w:ins>
      <w:ins w:id="329" w:author="Samad, Manar (msamad)" w:date="2020-07-30T15:54:00Z">
        <w:r w:rsidR="0016505A">
          <w:rPr>
            <w:rFonts w:ascii="Palatino" w:hAnsi="Palatino"/>
            <w:sz w:val="22"/>
            <w:szCs w:val="22"/>
          </w:rPr>
          <w:t xml:space="preserve">the </w:t>
        </w:r>
      </w:ins>
      <w:ins w:id="330" w:author="Samad, Manar (msamad)" w:date="2020-07-30T15:52:00Z">
        <w:r w:rsidR="0016505A">
          <w:rPr>
            <w:rFonts w:ascii="Palatino" w:hAnsi="Palatino"/>
            <w:sz w:val="22"/>
            <w:szCs w:val="22"/>
          </w:rPr>
          <w:t>Upper lip and nose region) appears to yield most variances in the $\sigm</w:t>
        </w:r>
      </w:ins>
      <w:ins w:id="331" w:author="Samad, Manar (msamad)" w:date="2020-07-30T15:53:00Z">
        <w:r w:rsidR="0016505A">
          <w:rPr>
            <w:rFonts w:ascii="Palatino" w:hAnsi="Palatino"/>
            <w:sz w:val="22"/>
            <w:szCs w:val="22"/>
          </w:rPr>
          <w:t>a</w:t>
        </w:r>
      </w:ins>
      <w:ins w:id="332" w:author="Samad, Manar (msamad)" w:date="2020-07-30T15:52:00Z">
        <w:r w:rsidR="0016505A">
          <w:rPr>
            <w:rFonts w:ascii="Palatino" w:hAnsi="Palatino"/>
            <w:sz w:val="22"/>
            <w:szCs w:val="22"/>
          </w:rPr>
          <w:t>$</w:t>
        </w:r>
      </w:ins>
      <w:ins w:id="333" w:author="Samad, Manar (msamad)" w:date="2020-07-30T15:53:00Z">
        <w:r w:rsidR="0016505A">
          <w:rPr>
            <w:rFonts w:ascii="Palatino" w:hAnsi="Palatino"/>
            <w:sz w:val="22"/>
            <w:szCs w:val="22"/>
          </w:rPr>
          <w:t xml:space="preserve"> parameter. Other two parameters are mostly varying in the patch 1 and patch 2 (Lower lip and chin)</w:t>
        </w:r>
      </w:ins>
      <w:ins w:id="334" w:author="Samad, Manar (msamad)" w:date="2020-07-30T15:56:00Z">
        <w:r w:rsidR="0016505A">
          <w:rPr>
            <w:rFonts w:ascii="Palatino" w:hAnsi="Palatino"/>
            <w:sz w:val="22"/>
            <w:szCs w:val="22"/>
          </w:rPr>
          <w:t>, both of which cover the entire mouth region. Intuitively, the mouth region is the most active part in any facial expression.</w:t>
        </w:r>
      </w:ins>
      <w:r w:rsidR="00FB2423">
        <w:rPr>
          <w:rFonts w:ascii="Palatino" w:hAnsi="Palatino"/>
          <w:sz w:val="22"/>
          <w:szCs w:val="22"/>
        </w:rPr>
        <w:t xml:space="preserve"> </w:t>
      </w:r>
      <w:r w:rsidR="00FB2423">
        <w:rPr>
          <w:rFonts w:ascii="Palatino" w:hAnsi="Palatino"/>
          <w:sz w:val="22"/>
          <w:szCs w:val="22"/>
        </w:rPr>
        <w:t xml:space="preserve">Patches 3 and 4 cover the rigid forehead regions of the face that intuitively yield least variations in the proposed parameter space. </w:t>
      </w:r>
    </w:p>
    <w:p w14:paraId="006D0397" w14:textId="6C26FDBD" w:rsidR="0016505A" w:rsidRDefault="0016505A" w:rsidP="00581543">
      <w:pPr>
        <w:jc w:val="both"/>
        <w:rPr>
          <w:ins w:id="335" w:author="Samad, Manar (msamad)" w:date="2020-07-30T15:33:00Z"/>
          <w:rFonts w:ascii="Palatino" w:hAnsi="Palatino"/>
          <w:sz w:val="22"/>
          <w:szCs w:val="22"/>
        </w:rPr>
      </w:pPr>
    </w:p>
    <w:p w14:paraId="553E3C49" w14:textId="77777777" w:rsidR="00DC4B21" w:rsidRDefault="00DC4B21" w:rsidP="00581543">
      <w:pPr>
        <w:jc w:val="both"/>
        <w:rPr>
          <w:ins w:id="336" w:author="Samad, Manar (msamad)" w:date="2020-07-30T15:27:00Z"/>
          <w:rFonts w:ascii="Palatino" w:hAnsi="Palatino"/>
          <w:sz w:val="22"/>
          <w:szCs w:val="22"/>
        </w:rPr>
      </w:pPr>
    </w:p>
    <w:p w14:paraId="6EC9E83B" w14:textId="3BD60A0D" w:rsidR="00627872" w:rsidDel="006273E5" w:rsidRDefault="00900C71" w:rsidP="00581543">
      <w:pPr>
        <w:jc w:val="both"/>
        <w:rPr>
          <w:del w:id="337" w:author="Samad, Manar (msamad)" w:date="2020-07-30T15:35:00Z"/>
          <w:rFonts w:ascii="Palatino" w:hAnsi="Palatino"/>
          <w:sz w:val="22"/>
          <w:szCs w:val="22"/>
        </w:rPr>
      </w:pPr>
      <w:del w:id="338" w:author="Samad, Manar (msamad)" w:date="2020-07-30T15:30:00Z">
        <w:r w:rsidDel="00F66C21">
          <w:rPr>
            <w:rFonts w:ascii="Palatino" w:hAnsi="Palatino"/>
            <w:sz w:val="22"/>
            <w:szCs w:val="22"/>
          </w:rPr>
          <w:delText>21 features</w:delText>
        </w:r>
        <w:r w:rsidR="00A22E26" w:rsidDel="00F66C21">
          <w:rPr>
            <w:rFonts w:ascii="Palatino" w:hAnsi="Palatino"/>
            <w:sz w:val="22"/>
            <w:szCs w:val="22"/>
          </w:rPr>
          <w:delText xml:space="preserve"> across 7 facial expressions are shown in </w:delText>
        </w:r>
      </w:del>
      <w:del w:id="339" w:author="Samad, Manar (msamad)" w:date="2020-07-30T15:29:00Z">
        <w:r w:rsidR="00A22E26" w:rsidDel="00C86097">
          <w:rPr>
            <w:rFonts w:ascii="Palatino" w:hAnsi="Palatino"/>
            <w:sz w:val="22"/>
            <w:szCs w:val="22"/>
          </w:rPr>
          <w:delText>Table~\ref{tab:01}</w:delText>
        </w:r>
        <w:r w:rsidDel="00C86097">
          <w:rPr>
            <w:rFonts w:ascii="Palatino" w:hAnsi="Palatino"/>
            <w:sz w:val="22"/>
            <w:szCs w:val="22"/>
          </w:rPr>
          <w:delText xml:space="preserve"> </w:delText>
        </w:r>
      </w:del>
      <w:del w:id="340" w:author="Samad, Manar (msamad)" w:date="2020-07-30T15:30:00Z">
        <w:r w:rsidR="00A22E26" w:rsidDel="00F66C21">
          <w:rPr>
            <w:rFonts w:ascii="Palatino" w:hAnsi="Palatino"/>
            <w:sz w:val="22"/>
            <w:szCs w:val="22"/>
          </w:rPr>
          <w:delText>corresponding to eight distinct facial patches.</w:delText>
        </w:r>
        <w:r w:rsidR="00614232" w:rsidDel="00F66C21">
          <w:rPr>
            <w:rFonts w:ascii="Palatino" w:hAnsi="Palatino"/>
            <w:sz w:val="22"/>
            <w:szCs w:val="22"/>
          </w:rPr>
          <w:delText xml:space="preserve"> </w:delText>
        </w:r>
      </w:del>
      <w:del w:id="341" w:author="Samad, Manar (msamad)" w:date="2020-07-30T15:35:00Z">
        <w:r w:rsidR="00614232" w:rsidDel="006273E5">
          <w:rPr>
            <w:rFonts w:ascii="Palatino" w:hAnsi="Palatino"/>
            <w:sz w:val="22"/>
            <w:szCs w:val="22"/>
          </w:rPr>
          <w:delText xml:space="preserve">The Table shows the most varying patches and parameters across seven facial expressions. </w:delText>
        </w:r>
      </w:del>
    </w:p>
    <w:p w14:paraId="472A32BD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4D53BB19" w14:textId="5134A866" w:rsidR="000A370E" w:rsidRPr="00FB2423" w:rsidRDefault="0062598E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B2423">
        <w:rPr>
          <w:rFonts w:ascii="Palatino" w:hAnsi="Palatino"/>
          <w:b/>
          <w:bCs/>
          <w:sz w:val="22"/>
          <w:szCs w:val="22"/>
        </w:rPr>
        <w:t xml:space="preserve">Table 1. </w:t>
      </w:r>
      <w:r w:rsidR="00734D09" w:rsidRPr="00FB2423">
        <w:rPr>
          <w:rFonts w:ascii="Palatino" w:hAnsi="Palatino"/>
          <w:b/>
          <w:bCs/>
          <w:sz w:val="22"/>
          <w:szCs w:val="22"/>
        </w:rPr>
        <w:t>The v</w:t>
      </w:r>
      <w:r w:rsidRPr="00FB2423">
        <w:rPr>
          <w:rFonts w:ascii="Palatino" w:hAnsi="Palatino"/>
          <w:b/>
          <w:bCs/>
          <w:sz w:val="22"/>
          <w:szCs w:val="22"/>
        </w:rPr>
        <w:t xml:space="preserve">ariance of </w:t>
      </w:r>
      <w:r w:rsidR="00BC596C" w:rsidRPr="00FB2423">
        <w:rPr>
          <w:rFonts w:ascii="Palatino" w:hAnsi="Palatino"/>
          <w:b/>
          <w:bCs/>
          <w:sz w:val="22"/>
          <w:szCs w:val="22"/>
        </w:rPr>
        <w:t>parameter</w:t>
      </w:r>
      <w:r w:rsidRPr="00FB2423">
        <w:rPr>
          <w:rFonts w:ascii="Palatino" w:hAnsi="Palatino"/>
          <w:b/>
          <w:bCs/>
          <w:sz w:val="22"/>
          <w:szCs w:val="22"/>
        </w:rPr>
        <w:t xml:space="preserve"> values across seven facial expressions. </w:t>
      </w:r>
      <w:r w:rsidR="008B6047" w:rsidRPr="00FB2423">
        <w:rPr>
          <w:rFonts w:ascii="Palatino" w:hAnsi="Palatino"/>
          <w:b/>
          <w:bCs/>
          <w:sz w:val="22"/>
          <w:szCs w:val="22"/>
        </w:rPr>
        <w:t>Higher the variance, more discriminating is the facial patch or the parameter</w:t>
      </w:r>
      <w:r w:rsidR="000B56E8" w:rsidRPr="00FB2423">
        <w:rPr>
          <w:rFonts w:ascii="Palatino" w:hAnsi="Palatino"/>
          <w:b/>
          <w:bCs/>
          <w:sz w:val="22"/>
          <w:szCs w:val="22"/>
        </w:rPr>
        <w:t xml:space="preserve"> for local pattern recognition</w:t>
      </w:r>
      <w:r w:rsidR="008B6047" w:rsidRPr="00FB2423">
        <w:rPr>
          <w:rFonts w:ascii="Palatino" w:hAnsi="Palatino"/>
          <w:b/>
          <w:bCs/>
          <w:sz w:val="22"/>
          <w:szCs w:val="22"/>
        </w:rPr>
        <w:t xml:space="preserve">. </w:t>
      </w:r>
      <w:r w:rsidR="000B56E8" w:rsidRPr="00FB2423">
        <w:rPr>
          <w:rFonts w:ascii="Palatino" w:hAnsi="Palatino"/>
          <w:b/>
          <w:bCs/>
          <w:sz w:val="22"/>
          <w:szCs w:val="22"/>
        </w:rPr>
        <w:t xml:space="preserve">The best patch for each parameter </w:t>
      </w:r>
      <w:ins w:id="342" w:author="Samad, Manar (msamad)" w:date="2020-07-30T15:13:00Z">
        <w:r w:rsidR="00A021F4" w:rsidRPr="00FB2423">
          <w:rPr>
            <w:rFonts w:ascii="Palatino" w:hAnsi="Palatino"/>
            <w:b/>
            <w:bCs/>
            <w:sz w:val="22"/>
            <w:szCs w:val="22"/>
          </w:rPr>
          <w:t xml:space="preserve">is also identified </w:t>
        </w:r>
      </w:ins>
      <w:del w:id="343" w:author="Samad, Manar (msamad)" w:date="2020-07-30T15:13:00Z">
        <w:r w:rsidR="000B56E8" w:rsidRPr="00FB2423" w:rsidDel="00A021F4">
          <w:rPr>
            <w:rFonts w:ascii="Palatino" w:hAnsi="Palatino"/>
            <w:b/>
            <w:bCs/>
            <w:sz w:val="22"/>
            <w:szCs w:val="22"/>
          </w:rPr>
          <w:delText xml:space="preserve">and the best parameter for each patch </w:delText>
        </w:r>
        <w:r w:rsidR="000F58E1" w:rsidRPr="00FB2423" w:rsidDel="00A021F4">
          <w:rPr>
            <w:rFonts w:ascii="Palatino" w:hAnsi="Palatino"/>
            <w:b/>
            <w:bCs/>
            <w:sz w:val="22"/>
            <w:szCs w:val="22"/>
          </w:rPr>
          <w:delText>is</w:delText>
        </w:r>
        <w:r w:rsidR="00EF78EB" w:rsidRPr="00FB2423" w:rsidDel="00A021F4">
          <w:rPr>
            <w:rFonts w:ascii="Palatino" w:hAnsi="Palatino"/>
            <w:b/>
            <w:bCs/>
            <w:sz w:val="22"/>
            <w:szCs w:val="22"/>
          </w:rPr>
          <w:delText xml:space="preserve"> shown</w:delText>
        </w:r>
      </w:del>
      <w:ins w:id="344" w:author="Samad, Manar (msamad)" w:date="2020-07-30T15:13:00Z">
        <w:r w:rsidR="00A021F4" w:rsidRPr="00FB2423">
          <w:rPr>
            <w:rFonts w:ascii="Palatino" w:hAnsi="Palatino"/>
            <w:b/>
            <w:bCs/>
            <w:sz w:val="22"/>
            <w:szCs w:val="22"/>
          </w:rPr>
          <w:t>in a separate row</w:t>
        </w:r>
      </w:ins>
      <w:r w:rsidR="00893218" w:rsidRPr="00FB2423">
        <w:rPr>
          <w:rFonts w:ascii="Palatino" w:hAnsi="Palatino"/>
          <w:b/>
          <w:bCs/>
          <w:sz w:val="22"/>
          <w:szCs w:val="22"/>
        </w:rPr>
        <w:t xml:space="preserve"> and the lowest </w:t>
      </w:r>
      <w:r w:rsidR="00A05E79" w:rsidRPr="00FB2423">
        <w:rPr>
          <w:rFonts w:ascii="Palatino" w:hAnsi="Palatino"/>
          <w:b/>
          <w:bCs/>
          <w:sz w:val="22"/>
          <w:szCs w:val="22"/>
        </w:rPr>
        <w:t xml:space="preserve">variances for </w:t>
      </w:r>
      <w:r w:rsidR="00893218" w:rsidRPr="00FB2423">
        <w:rPr>
          <w:rFonts w:ascii="Palatino" w:hAnsi="Palatino"/>
          <w:b/>
          <w:bCs/>
          <w:sz w:val="22"/>
          <w:szCs w:val="22"/>
        </w:rPr>
        <w:t>$\mu$ and $\sigma$ parameters</w:t>
      </w:r>
      <w:r w:rsidR="00A05E79" w:rsidRPr="00FB2423">
        <w:rPr>
          <w:rFonts w:ascii="Palatino" w:hAnsi="Palatino"/>
          <w:b/>
          <w:bCs/>
          <w:sz w:val="22"/>
          <w:szCs w:val="22"/>
        </w:rPr>
        <w:t xml:space="preserve"> are highlighted</w:t>
      </w:r>
      <w:r w:rsidR="00893218" w:rsidRPr="00FB2423">
        <w:rPr>
          <w:rFonts w:ascii="Palatino" w:hAnsi="Palatino"/>
          <w:b/>
          <w:bCs/>
          <w:sz w:val="22"/>
          <w:szCs w:val="22"/>
        </w:rPr>
        <w:t xml:space="preserve"> for each cluster</w:t>
      </w:r>
      <w:r w:rsidR="00EF78EB" w:rsidRPr="00FB2423">
        <w:rPr>
          <w:rFonts w:ascii="Palatino" w:hAnsi="Palatino"/>
          <w:b/>
          <w:bCs/>
          <w:sz w:val="22"/>
          <w:szCs w:val="22"/>
        </w:rPr>
        <w:t>.</w:t>
      </w:r>
      <w:ins w:id="345" w:author="Samad, Manar (msamad)" w:date="2020-07-30T15:41:00Z">
        <w:r w:rsidR="00C95B9A" w:rsidRPr="00FB2423">
          <w:rPr>
            <w:rFonts w:ascii="Palatino" w:hAnsi="Palatino"/>
            <w:b/>
            <w:bCs/>
            <w:sz w:val="22"/>
            <w:szCs w:val="22"/>
          </w:rPr>
          <w:t xml:space="preserve"> GMM stands for Gaussian mixture model.</w:t>
        </w:r>
      </w:ins>
      <w:r w:rsidR="00EF78EB" w:rsidRPr="00FB2423">
        <w:rPr>
          <w:rFonts w:ascii="Palatino" w:hAnsi="Palatino"/>
          <w:b/>
          <w:bCs/>
          <w:sz w:val="22"/>
          <w:szCs w:val="22"/>
        </w:rPr>
        <w:t xml:space="preserve"> </w:t>
      </w:r>
      <w:ins w:id="346" w:author="Samad, Manar (msamad)" w:date="2020-07-30T15:40:00Z">
        <w:r w:rsidR="006661A3" w:rsidRPr="00FB2423">
          <w:rPr>
            <w:rFonts w:ascii="Palatino" w:hAnsi="Palatino"/>
            <w:b/>
            <w:bCs/>
            <w:sz w:val="22"/>
            <w:szCs w:val="22"/>
          </w:rPr>
          <w:t>w = cluster weight, $\mu$ = cluster mean, $\sigma$ = diagonal of the covaria</w:t>
        </w:r>
      </w:ins>
      <w:ins w:id="347" w:author="Samad, Manar (msamad)" w:date="2020-07-30T15:41:00Z">
        <w:r w:rsidR="006661A3" w:rsidRPr="00FB2423">
          <w:rPr>
            <w:rFonts w:ascii="Palatino" w:hAnsi="Palatino"/>
            <w:b/>
            <w:bCs/>
            <w:sz w:val="22"/>
            <w:szCs w:val="22"/>
          </w:rPr>
          <w:t>nce matrix of the cluster</w:t>
        </w:r>
        <w:r w:rsidR="00C95B9A" w:rsidRPr="00FB2423">
          <w:rPr>
            <w:rFonts w:ascii="Palatino" w:hAnsi="Palatino"/>
            <w:b/>
            <w:bCs/>
            <w:sz w:val="22"/>
            <w:szCs w:val="22"/>
          </w:rPr>
          <w:t>.</w:t>
        </w:r>
      </w:ins>
      <w:ins w:id="348" w:author="Samad, Manar (msamad)" w:date="2020-07-30T15:52:00Z">
        <w:r w:rsidR="00BE780C" w:rsidRPr="00FB2423">
          <w:rPr>
            <w:rFonts w:ascii="Palatino" w:hAnsi="Palatino"/>
            <w:b/>
            <w:bCs/>
            <w:sz w:val="22"/>
            <w:szCs w:val="22"/>
          </w:rPr>
          <w:t xml:space="preserve"> </w:t>
        </w:r>
      </w:ins>
    </w:p>
    <w:p w14:paraId="540B6C09" w14:textId="553C8609" w:rsidR="00893218" w:rsidRPr="00FB2423" w:rsidRDefault="0089321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0DEEEF46" w14:textId="225E0867" w:rsidR="00893218" w:rsidRPr="00FB2423" w:rsidRDefault="0089321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0C752532" w14:textId="0520B779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532B5B4C" w14:textId="415A513E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40EBA12C" w14:textId="2A92F32C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62879ED2" w14:textId="07E4D534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70D3E97B" w14:textId="0CB0F95D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7C5B2AFD" w14:textId="508D33AE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54047925" w14:textId="4AA85F9A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386864A6" w14:textId="17E9F5A5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05817D68" w14:textId="53B4B6AD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56D0F804" w14:textId="29C7A43F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6AF4C2DA" w14:textId="77777777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75DBC026" w14:textId="77777777" w:rsidR="000A370E" w:rsidRDefault="000A370E" w:rsidP="00581543">
      <w:pPr>
        <w:jc w:val="both"/>
        <w:rPr>
          <w:rFonts w:ascii="Palatino" w:hAnsi="Palatino"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  <w:tblPrChange w:id="349" w:author="Samad, Manar (msamad)" w:date="2020-07-30T15:51:00Z">
          <w:tblPr>
            <w:tblStyle w:val="TableGrid"/>
            <w:tblW w:w="1070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15"/>
        <w:gridCol w:w="900"/>
        <w:gridCol w:w="900"/>
        <w:gridCol w:w="997"/>
        <w:gridCol w:w="893"/>
        <w:gridCol w:w="720"/>
        <w:gridCol w:w="720"/>
        <w:gridCol w:w="810"/>
        <w:gridCol w:w="867"/>
        <w:gridCol w:w="821"/>
        <w:gridCol w:w="1007"/>
        <w:tblGridChange w:id="350">
          <w:tblGrid>
            <w:gridCol w:w="715"/>
            <w:gridCol w:w="900"/>
            <w:gridCol w:w="900"/>
            <w:gridCol w:w="997"/>
            <w:gridCol w:w="893"/>
            <w:gridCol w:w="720"/>
            <w:gridCol w:w="720"/>
            <w:gridCol w:w="810"/>
            <w:gridCol w:w="867"/>
            <w:gridCol w:w="821"/>
            <w:gridCol w:w="1007"/>
          </w:tblGrid>
        </w:tblGridChange>
      </w:tblGrid>
      <w:tr w:rsidR="00BE780C" w:rsidRPr="005B2B99" w14:paraId="73A3679F" w14:textId="42AF8D68" w:rsidTr="00BE780C">
        <w:tc>
          <w:tcPr>
            <w:tcW w:w="715" w:type="dxa"/>
            <w:tcPrChange w:id="351" w:author="Samad, Manar (msamad)" w:date="2020-07-30T15:51:00Z">
              <w:tcPr>
                <w:tcW w:w="715" w:type="dxa"/>
              </w:tcPr>
            </w:tcPrChange>
          </w:tcPr>
          <w:p w14:paraId="30546076" w14:textId="7777777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00" w:type="dxa"/>
            <w:tcPrChange w:id="352" w:author="Samad, Manar (msamad)" w:date="2020-07-30T15:51:00Z">
              <w:tcPr>
                <w:tcW w:w="900" w:type="dxa"/>
              </w:tcPr>
            </w:tcPrChange>
          </w:tcPr>
          <w:p w14:paraId="74441A5D" w14:textId="7777777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tcPrChange w:id="353" w:author="Samad, Manar (msamad)" w:date="2020-07-30T15:51:00Z">
              <w:tcPr>
                <w:tcW w:w="2790" w:type="dxa"/>
                <w:gridSpan w:val="3"/>
              </w:tcPr>
            </w:tcPrChange>
          </w:tcPr>
          <w:p w14:paraId="3A4C2FA1" w14:textId="5AA12CE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 xml:space="preserve"> GMM cluster 1</w:t>
            </w:r>
          </w:p>
        </w:tc>
        <w:tc>
          <w:tcPr>
            <w:tcW w:w="2250" w:type="dxa"/>
            <w:gridSpan w:val="3"/>
            <w:tcPrChange w:id="354" w:author="Samad, Manar (msamad)" w:date="2020-07-30T15:51:00Z">
              <w:tcPr>
                <w:tcW w:w="2250" w:type="dxa"/>
                <w:gridSpan w:val="3"/>
              </w:tcPr>
            </w:tcPrChange>
          </w:tcPr>
          <w:p w14:paraId="2D4AE4FA" w14:textId="0804F22E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 xml:space="preserve">GMM </w:t>
            </w:r>
            <w:ins w:id="355" w:author="Samad, Manar (msamad)" w:date="2020-07-30T15:12:00Z">
              <w:r>
                <w:rPr>
                  <w:rFonts w:ascii="Palatino" w:hAnsi="Palatino"/>
                  <w:sz w:val="20"/>
                  <w:szCs w:val="20"/>
                </w:rPr>
                <w:t>c</w:t>
              </w:r>
            </w:ins>
            <w:del w:id="356" w:author="Samad, Manar (msamad)" w:date="2020-07-30T15:12:00Z">
              <w:r w:rsidRPr="005B2B99" w:rsidDel="003E3781">
                <w:rPr>
                  <w:rFonts w:ascii="Palatino" w:hAnsi="Palatino"/>
                  <w:sz w:val="20"/>
                  <w:szCs w:val="20"/>
                </w:rPr>
                <w:delText>C</w:delText>
              </w:r>
            </w:del>
            <w:r w:rsidRPr="005B2B99">
              <w:rPr>
                <w:rFonts w:ascii="Palatino" w:hAnsi="Palatino"/>
                <w:sz w:val="20"/>
                <w:szCs w:val="20"/>
              </w:rPr>
              <w:t>luster 2</w:t>
            </w:r>
          </w:p>
        </w:tc>
        <w:tc>
          <w:tcPr>
            <w:tcW w:w="2695" w:type="dxa"/>
            <w:gridSpan w:val="3"/>
            <w:tcPrChange w:id="357" w:author="Samad, Manar (msamad)" w:date="2020-07-30T15:51:00Z">
              <w:tcPr>
                <w:tcW w:w="2695" w:type="dxa"/>
                <w:gridSpan w:val="3"/>
              </w:tcPr>
            </w:tcPrChange>
          </w:tcPr>
          <w:p w14:paraId="1645DF4B" w14:textId="1D08D72E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GMM cluster 3</w:t>
            </w:r>
          </w:p>
        </w:tc>
      </w:tr>
      <w:tr w:rsidR="00BE780C" w:rsidRPr="005B2B99" w14:paraId="34D1EEAE" w14:textId="579C8507" w:rsidTr="00BE780C">
        <w:tc>
          <w:tcPr>
            <w:tcW w:w="715" w:type="dxa"/>
            <w:tcPrChange w:id="358" w:author="Samad, Manar (msamad)" w:date="2020-07-30T15:51:00Z">
              <w:tcPr>
                <w:tcW w:w="715" w:type="dxa"/>
              </w:tcPr>
            </w:tcPrChange>
          </w:tcPr>
          <w:p w14:paraId="749470B1" w14:textId="1AB96FB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Patch Number</w:t>
            </w:r>
          </w:p>
        </w:tc>
        <w:tc>
          <w:tcPr>
            <w:tcW w:w="900" w:type="dxa"/>
            <w:tcPrChange w:id="359" w:author="Samad, Manar (msamad)" w:date="2020-07-30T15:51:00Z">
              <w:tcPr>
                <w:tcW w:w="900" w:type="dxa"/>
              </w:tcPr>
            </w:tcPrChange>
          </w:tcPr>
          <w:p w14:paraId="6AA432B5" w14:textId="41906BDC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Facial Region</w:t>
            </w:r>
          </w:p>
        </w:tc>
        <w:tc>
          <w:tcPr>
            <w:tcW w:w="900" w:type="dxa"/>
            <w:tcPrChange w:id="360" w:author="Samad, Manar (msamad)" w:date="2020-07-30T15:51:00Z">
              <w:tcPr>
                <w:tcW w:w="900" w:type="dxa"/>
              </w:tcPr>
            </w:tcPrChange>
          </w:tcPr>
          <w:p w14:paraId="4D80822B" w14:textId="73B4656E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w</w:t>
            </w:r>
          </w:p>
          <w:p w14:paraId="7DB41E13" w14:textId="7788FAE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7" w:type="dxa"/>
            <w:tcPrChange w:id="361" w:author="Samad, Manar (msamad)" w:date="2020-07-30T15:51:00Z">
              <w:tcPr>
                <w:tcW w:w="997" w:type="dxa"/>
              </w:tcPr>
            </w:tcPrChange>
          </w:tcPr>
          <w:p w14:paraId="64159CE7" w14:textId="3459EAAA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$\mu$</w:t>
            </w:r>
          </w:p>
          <w:p w14:paraId="01F2AEC6" w14:textId="1CD8F1C6" w:rsidR="00BE780C" w:rsidRPr="005B2B99" w:rsidRDefault="00BE780C" w:rsidP="00276A3F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893" w:type="dxa"/>
            <w:tcPrChange w:id="362" w:author="Samad, Manar (msamad)" w:date="2020-07-30T15:51:00Z">
              <w:tcPr>
                <w:tcW w:w="893" w:type="dxa"/>
              </w:tcPr>
            </w:tcPrChange>
          </w:tcPr>
          <w:p w14:paraId="56279CBF" w14:textId="4C9BCBB9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$\sigma^2$</w:t>
            </w:r>
          </w:p>
        </w:tc>
        <w:tc>
          <w:tcPr>
            <w:tcW w:w="720" w:type="dxa"/>
            <w:tcPrChange w:id="363" w:author="Samad, Manar (msamad)" w:date="2020-07-30T15:51:00Z">
              <w:tcPr>
                <w:tcW w:w="720" w:type="dxa"/>
              </w:tcPr>
            </w:tcPrChange>
          </w:tcPr>
          <w:p w14:paraId="48B53BC8" w14:textId="1A1C401F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w</w:t>
            </w:r>
          </w:p>
        </w:tc>
        <w:tc>
          <w:tcPr>
            <w:tcW w:w="720" w:type="dxa"/>
            <w:tcPrChange w:id="364" w:author="Samad, Manar (msamad)" w:date="2020-07-30T15:51:00Z">
              <w:tcPr>
                <w:tcW w:w="720" w:type="dxa"/>
              </w:tcPr>
            </w:tcPrChange>
          </w:tcPr>
          <w:p w14:paraId="6BC343D1" w14:textId="3F2FE02E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mu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  <w:tc>
          <w:tcPr>
            <w:tcW w:w="810" w:type="dxa"/>
            <w:tcPrChange w:id="365" w:author="Samad, Manar (msamad)" w:date="2020-07-30T15:51:00Z">
              <w:tcPr>
                <w:tcW w:w="810" w:type="dxa"/>
              </w:tcPr>
            </w:tcPrChange>
          </w:tcPr>
          <w:p w14:paraId="3D0D92CD" w14:textId="1071820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sigma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  <w:tc>
          <w:tcPr>
            <w:tcW w:w="867" w:type="dxa"/>
            <w:tcPrChange w:id="366" w:author="Samad, Manar (msamad)" w:date="2020-07-30T15:51:00Z">
              <w:tcPr>
                <w:tcW w:w="867" w:type="dxa"/>
              </w:tcPr>
            </w:tcPrChange>
          </w:tcPr>
          <w:p w14:paraId="4CC58F46" w14:textId="76C53CE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w</w:t>
            </w:r>
          </w:p>
        </w:tc>
        <w:tc>
          <w:tcPr>
            <w:tcW w:w="821" w:type="dxa"/>
            <w:tcPrChange w:id="367" w:author="Samad, Manar (msamad)" w:date="2020-07-30T15:51:00Z">
              <w:tcPr>
                <w:tcW w:w="821" w:type="dxa"/>
              </w:tcPr>
            </w:tcPrChange>
          </w:tcPr>
          <w:p w14:paraId="5216513C" w14:textId="64326DCA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mu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  <w:tc>
          <w:tcPr>
            <w:tcW w:w="1007" w:type="dxa"/>
            <w:tcPrChange w:id="368" w:author="Samad, Manar (msamad)" w:date="2020-07-30T15:51:00Z">
              <w:tcPr>
                <w:tcW w:w="1007" w:type="dxa"/>
              </w:tcPr>
            </w:tcPrChange>
          </w:tcPr>
          <w:p w14:paraId="3D375EB6" w14:textId="275B2BD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sigma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</w:tr>
      <w:tr w:rsidR="00BE780C" w:rsidRPr="005B2B99" w14:paraId="125DC734" w14:textId="126A1BE3" w:rsidTr="00BE780C">
        <w:tc>
          <w:tcPr>
            <w:tcW w:w="715" w:type="dxa"/>
            <w:tcPrChange w:id="369" w:author="Samad, Manar (msamad)" w:date="2020-07-30T15:51:00Z">
              <w:tcPr>
                <w:tcW w:w="715" w:type="dxa"/>
              </w:tcPr>
            </w:tcPrChange>
          </w:tcPr>
          <w:p w14:paraId="386C7000" w14:textId="6C6647B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900" w:type="dxa"/>
            <w:tcPrChange w:id="370" w:author="Samad, Manar (msamad)" w:date="2020-07-30T15:51:00Z">
              <w:tcPr>
                <w:tcW w:w="900" w:type="dxa"/>
              </w:tcPr>
            </w:tcPrChange>
          </w:tcPr>
          <w:p w14:paraId="2AC780A2" w14:textId="5FCE5C7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del w:id="371" w:author="Samad, Manar (msamad)" w:date="2020-07-30T15:54:00Z">
              <w:r w:rsidRPr="005B2B99" w:rsidDel="00666E1A">
                <w:rPr>
                  <w:rFonts w:ascii="Palatino" w:hAnsi="Palatino"/>
                  <w:sz w:val="20"/>
                  <w:szCs w:val="20"/>
                </w:rPr>
                <w:delText>Nose</w:delText>
              </w:r>
              <w:r w:rsidDel="00666E1A">
                <w:rPr>
                  <w:rFonts w:ascii="Palatino" w:hAnsi="Palatino"/>
                  <w:sz w:val="20"/>
                  <w:szCs w:val="20"/>
                </w:rPr>
                <w:delText xml:space="preserve"> and</w:delText>
              </w:r>
            </w:del>
            <w:r>
              <w:rPr>
                <w:rFonts w:ascii="Palatino" w:hAnsi="Palatino"/>
                <w:sz w:val="20"/>
                <w:szCs w:val="20"/>
              </w:rPr>
              <w:t xml:space="preserve"> Upper lip</w:t>
            </w:r>
            <w:ins w:id="372" w:author="Samad, Manar (msamad)" w:date="2020-07-30T15:54:00Z">
              <w:r w:rsidR="00666E1A">
                <w:rPr>
                  <w:rFonts w:ascii="Palatino" w:hAnsi="Palatino"/>
                  <w:sz w:val="20"/>
                  <w:szCs w:val="20"/>
                </w:rPr>
                <w:t xml:space="preserve"> and nose</w:t>
              </w:r>
            </w:ins>
          </w:p>
        </w:tc>
        <w:tc>
          <w:tcPr>
            <w:tcW w:w="900" w:type="dxa"/>
            <w:tcPrChange w:id="373" w:author="Samad, Manar (msamad)" w:date="2020-07-30T15:51:00Z">
              <w:tcPr>
                <w:tcW w:w="900" w:type="dxa"/>
              </w:tcPr>
            </w:tcPrChange>
          </w:tcPr>
          <w:p w14:paraId="33117DB4" w14:textId="004D36D4" w:rsidR="00BE780C" w:rsidRPr="005B2B99" w:rsidRDefault="00BE780C" w:rsidP="005B2B9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Palatino" w:hAnsi="Palatino"/>
              </w:rPr>
            </w:pPr>
            <w:r w:rsidRPr="005B2B99">
              <w:rPr>
                <w:color w:val="000000"/>
              </w:rPr>
              <w:t>0.017</w:t>
            </w:r>
          </w:p>
        </w:tc>
        <w:tc>
          <w:tcPr>
            <w:tcW w:w="997" w:type="dxa"/>
            <w:tcPrChange w:id="374" w:author="Samad, Manar (msamad)" w:date="2020-07-30T15:51:00Z">
              <w:tcPr>
                <w:tcW w:w="997" w:type="dxa"/>
              </w:tcPr>
            </w:tcPrChange>
          </w:tcPr>
          <w:p w14:paraId="411023BA" w14:textId="5780D02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399</w:t>
            </w:r>
          </w:p>
        </w:tc>
        <w:tc>
          <w:tcPr>
            <w:tcW w:w="893" w:type="dxa"/>
            <w:tcPrChange w:id="375" w:author="Samad, Manar (msamad)" w:date="2020-07-30T15:51:00Z">
              <w:tcPr>
                <w:tcW w:w="893" w:type="dxa"/>
              </w:tcPr>
            </w:tcPrChange>
          </w:tcPr>
          <w:p w14:paraId="23377F66" w14:textId="3D63817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12128</w:t>
            </w:r>
          </w:p>
        </w:tc>
        <w:tc>
          <w:tcPr>
            <w:tcW w:w="720" w:type="dxa"/>
            <w:tcPrChange w:id="376" w:author="Samad, Manar (msamad)" w:date="2020-07-30T15:51:00Z">
              <w:tcPr>
                <w:tcW w:w="720" w:type="dxa"/>
              </w:tcPr>
            </w:tcPrChange>
          </w:tcPr>
          <w:p w14:paraId="231F23F4" w14:textId="5493608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720" w:type="dxa"/>
            <w:tcPrChange w:id="377" w:author="Samad, Manar (msamad)" w:date="2020-07-30T15:51:00Z">
              <w:tcPr>
                <w:tcW w:w="720" w:type="dxa"/>
              </w:tcPr>
            </w:tcPrChange>
          </w:tcPr>
          <w:p w14:paraId="7CB30E72" w14:textId="70FAC07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810" w:type="dxa"/>
            <w:tcPrChange w:id="378" w:author="Samad, Manar (msamad)" w:date="2020-07-30T15:51:00Z">
              <w:tcPr>
                <w:tcW w:w="810" w:type="dxa"/>
              </w:tcPr>
            </w:tcPrChange>
          </w:tcPr>
          <w:p w14:paraId="7C3E1E33" w14:textId="5E7A7C6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12804</w:t>
            </w:r>
          </w:p>
        </w:tc>
        <w:tc>
          <w:tcPr>
            <w:tcW w:w="867" w:type="dxa"/>
            <w:tcPrChange w:id="379" w:author="Samad, Manar (msamad)" w:date="2020-07-30T15:51:00Z">
              <w:tcPr>
                <w:tcW w:w="867" w:type="dxa"/>
              </w:tcPr>
            </w:tcPrChange>
          </w:tcPr>
          <w:p w14:paraId="76199537" w14:textId="786C270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21" w:type="dxa"/>
            <w:tcPrChange w:id="380" w:author="Samad, Manar (msamad)" w:date="2020-07-30T15:51:00Z">
              <w:tcPr>
                <w:tcW w:w="821" w:type="dxa"/>
              </w:tcPr>
            </w:tcPrChange>
          </w:tcPr>
          <w:p w14:paraId="4E7E6793" w14:textId="0C24BAE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41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07" w:type="dxa"/>
            <w:tcPrChange w:id="381" w:author="Samad, Manar (msamad)" w:date="2020-07-30T15:51:00Z">
              <w:tcPr>
                <w:tcW w:w="1007" w:type="dxa"/>
              </w:tcPr>
            </w:tcPrChange>
          </w:tcPr>
          <w:p w14:paraId="62585156" w14:textId="1B15CAF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13821</w:t>
            </w:r>
          </w:p>
        </w:tc>
      </w:tr>
      <w:tr w:rsidR="00BE780C" w:rsidRPr="005B2B99" w14:paraId="00BE3549" w14:textId="5E65D11F" w:rsidTr="00BE780C">
        <w:tc>
          <w:tcPr>
            <w:tcW w:w="715" w:type="dxa"/>
            <w:tcPrChange w:id="382" w:author="Samad, Manar (msamad)" w:date="2020-07-30T15:51:00Z">
              <w:tcPr>
                <w:tcW w:w="715" w:type="dxa"/>
              </w:tcPr>
            </w:tcPrChange>
          </w:tcPr>
          <w:p w14:paraId="32AFD2CF" w14:textId="2ADB1C7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2</w:t>
            </w:r>
          </w:p>
        </w:tc>
        <w:tc>
          <w:tcPr>
            <w:tcW w:w="900" w:type="dxa"/>
            <w:tcPrChange w:id="383" w:author="Samad, Manar (msamad)" w:date="2020-07-30T15:51:00Z">
              <w:tcPr>
                <w:tcW w:w="900" w:type="dxa"/>
              </w:tcPr>
            </w:tcPrChange>
          </w:tcPr>
          <w:p w14:paraId="5693A57F" w14:textId="056224C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Lower right cheek</w:t>
            </w:r>
          </w:p>
        </w:tc>
        <w:tc>
          <w:tcPr>
            <w:tcW w:w="900" w:type="dxa"/>
            <w:tcPrChange w:id="384" w:author="Samad, Manar (msamad)" w:date="2020-07-30T15:51:00Z">
              <w:tcPr>
                <w:tcW w:w="900" w:type="dxa"/>
              </w:tcPr>
            </w:tcPrChange>
          </w:tcPr>
          <w:p w14:paraId="1E371C87" w14:textId="6772B07A" w:rsidR="00BE780C" w:rsidRPr="005B2B99" w:rsidRDefault="00BE780C" w:rsidP="005B2B9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Palatino" w:hAnsi="Palatino"/>
              </w:rPr>
            </w:pPr>
            <w:r w:rsidRPr="005B2B99">
              <w:rPr>
                <w:color w:val="000000"/>
              </w:rPr>
              <w:t>0.0</w:t>
            </w:r>
            <w:r w:rsidRPr="005B2B99">
              <w:rPr>
                <w:color w:val="000000"/>
                <w:lang w:val="en-US"/>
              </w:rPr>
              <w:t>0</w:t>
            </w:r>
            <w:r w:rsidRPr="005B2B99">
              <w:rPr>
                <w:color w:val="000000"/>
              </w:rPr>
              <w:t>1</w:t>
            </w:r>
          </w:p>
        </w:tc>
        <w:tc>
          <w:tcPr>
            <w:tcW w:w="997" w:type="dxa"/>
            <w:tcPrChange w:id="385" w:author="Samad, Manar (msamad)" w:date="2020-07-30T15:51:00Z">
              <w:tcPr>
                <w:tcW w:w="997" w:type="dxa"/>
              </w:tcPr>
            </w:tcPrChange>
          </w:tcPr>
          <w:p w14:paraId="434E2BE7" w14:textId="554F1A7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379</w:t>
            </w:r>
          </w:p>
        </w:tc>
        <w:tc>
          <w:tcPr>
            <w:tcW w:w="893" w:type="dxa"/>
            <w:tcPrChange w:id="386" w:author="Samad, Manar (msamad)" w:date="2020-07-30T15:51:00Z">
              <w:tcPr>
                <w:tcW w:w="893" w:type="dxa"/>
              </w:tcPr>
            </w:tcPrChange>
          </w:tcPr>
          <w:p w14:paraId="28F713FD" w14:textId="32896DA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2826</w:t>
            </w:r>
          </w:p>
        </w:tc>
        <w:tc>
          <w:tcPr>
            <w:tcW w:w="720" w:type="dxa"/>
            <w:tcPrChange w:id="387" w:author="Samad, Manar (msamad)" w:date="2020-07-30T15:51:00Z">
              <w:tcPr>
                <w:tcW w:w="720" w:type="dxa"/>
              </w:tcPr>
            </w:tcPrChange>
          </w:tcPr>
          <w:p w14:paraId="29C686EF" w14:textId="4805F5D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tcPrChange w:id="388" w:author="Samad, Manar (msamad)" w:date="2020-07-30T15:51:00Z">
              <w:tcPr>
                <w:tcW w:w="720" w:type="dxa"/>
              </w:tcPr>
            </w:tcPrChange>
          </w:tcPr>
          <w:p w14:paraId="4033573D" w14:textId="0795D5F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0" w:type="dxa"/>
            <w:tcPrChange w:id="389" w:author="Samad, Manar (msamad)" w:date="2020-07-30T15:51:00Z">
              <w:tcPr>
                <w:tcW w:w="810" w:type="dxa"/>
              </w:tcPr>
            </w:tcPrChange>
          </w:tcPr>
          <w:p w14:paraId="0CA6A5E4" w14:textId="7ADEEE2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3083</w:t>
            </w:r>
          </w:p>
        </w:tc>
        <w:tc>
          <w:tcPr>
            <w:tcW w:w="867" w:type="dxa"/>
            <w:tcPrChange w:id="390" w:author="Samad, Manar (msamad)" w:date="2020-07-30T15:51:00Z">
              <w:tcPr>
                <w:tcW w:w="867" w:type="dxa"/>
              </w:tcPr>
            </w:tcPrChange>
          </w:tcPr>
          <w:p w14:paraId="7036D06D" w14:textId="59A50B7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</w:t>
            </w:r>
            <w:r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821" w:type="dxa"/>
            <w:tcPrChange w:id="391" w:author="Samad, Manar (msamad)" w:date="2020-07-30T15:51:00Z">
              <w:tcPr>
                <w:tcW w:w="821" w:type="dxa"/>
              </w:tcPr>
            </w:tcPrChange>
          </w:tcPr>
          <w:p w14:paraId="01E6D312" w14:textId="1A2F0D8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1007" w:type="dxa"/>
            <w:tcPrChange w:id="392" w:author="Samad, Manar (msamad)" w:date="2020-07-30T15:51:00Z">
              <w:tcPr>
                <w:tcW w:w="1007" w:type="dxa"/>
              </w:tcPr>
            </w:tcPrChange>
          </w:tcPr>
          <w:p w14:paraId="0F3C1B8E" w14:textId="050E723F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3153</w:t>
            </w:r>
          </w:p>
        </w:tc>
      </w:tr>
      <w:tr w:rsidR="00BE780C" w:rsidRPr="005B2B99" w14:paraId="085D002B" w14:textId="4391FB73" w:rsidTr="00BE780C">
        <w:tc>
          <w:tcPr>
            <w:tcW w:w="715" w:type="dxa"/>
            <w:tcPrChange w:id="393" w:author="Samad, Manar (msamad)" w:date="2020-07-30T15:51:00Z">
              <w:tcPr>
                <w:tcW w:w="715" w:type="dxa"/>
              </w:tcPr>
            </w:tcPrChange>
          </w:tcPr>
          <w:p w14:paraId="1C0EEF30" w14:textId="32DEDB6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900" w:type="dxa"/>
            <w:tcPrChange w:id="394" w:author="Samad, Manar (msamad)" w:date="2020-07-30T15:51:00Z">
              <w:tcPr>
                <w:tcW w:w="900" w:type="dxa"/>
              </w:tcPr>
            </w:tcPrChange>
          </w:tcPr>
          <w:p w14:paraId="45C55FAF" w14:textId="2129188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Left eye with forehead</w:t>
            </w:r>
          </w:p>
        </w:tc>
        <w:tc>
          <w:tcPr>
            <w:tcW w:w="900" w:type="dxa"/>
            <w:tcPrChange w:id="395" w:author="Samad, Manar (msamad)" w:date="2020-07-30T15:51:00Z">
              <w:tcPr>
                <w:tcW w:w="900" w:type="dxa"/>
              </w:tcPr>
            </w:tcPrChange>
          </w:tcPr>
          <w:p w14:paraId="03FACABA" w14:textId="072A7C5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997" w:type="dxa"/>
            <w:tcPrChange w:id="396" w:author="Samad, Manar (msamad)" w:date="2020-07-30T15:51:00Z">
              <w:tcPr>
                <w:tcW w:w="997" w:type="dxa"/>
              </w:tcPr>
            </w:tcPrChange>
          </w:tcPr>
          <w:p w14:paraId="473FE8B8" w14:textId="118C0ECD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E863BF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893" w:type="dxa"/>
            <w:tcPrChange w:id="397" w:author="Samad, Manar (msamad)" w:date="2020-07-30T15:51:00Z">
              <w:tcPr>
                <w:tcW w:w="893" w:type="dxa"/>
              </w:tcPr>
            </w:tcPrChange>
          </w:tcPr>
          <w:p w14:paraId="79CFC44D" w14:textId="4A3C269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6553</w:t>
            </w:r>
          </w:p>
        </w:tc>
        <w:tc>
          <w:tcPr>
            <w:tcW w:w="720" w:type="dxa"/>
            <w:tcPrChange w:id="398" w:author="Samad, Manar (msamad)" w:date="2020-07-30T15:51:00Z">
              <w:tcPr>
                <w:tcW w:w="720" w:type="dxa"/>
              </w:tcPr>
            </w:tcPrChange>
          </w:tcPr>
          <w:p w14:paraId="32AAC43F" w14:textId="69218BE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720" w:type="dxa"/>
            <w:tcPrChange w:id="399" w:author="Samad, Manar (msamad)" w:date="2020-07-30T15:51:00Z">
              <w:tcPr>
                <w:tcW w:w="720" w:type="dxa"/>
              </w:tcPr>
            </w:tcPrChange>
          </w:tcPr>
          <w:p w14:paraId="5C376B8B" w14:textId="450634F4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10" w:type="dxa"/>
            <w:tcPrChange w:id="400" w:author="Samad, Manar (msamad)" w:date="2020-07-30T15:51:00Z">
              <w:tcPr>
                <w:tcW w:w="810" w:type="dxa"/>
              </w:tcPr>
            </w:tcPrChange>
          </w:tcPr>
          <w:p w14:paraId="55259859" w14:textId="64C4333E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2567</w:t>
            </w:r>
          </w:p>
        </w:tc>
        <w:tc>
          <w:tcPr>
            <w:tcW w:w="867" w:type="dxa"/>
            <w:tcPrChange w:id="401" w:author="Samad, Manar (msamad)" w:date="2020-07-30T15:51:00Z">
              <w:tcPr>
                <w:tcW w:w="867" w:type="dxa"/>
              </w:tcPr>
            </w:tcPrChange>
          </w:tcPr>
          <w:p w14:paraId="1E527AE8" w14:textId="296468B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21" w:type="dxa"/>
            <w:tcPrChange w:id="402" w:author="Samad, Manar (msamad)" w:date="2020-07-30T15:51:00Z">
              <w:tcPr>
                <w:tcW w:w="821" w:type="dxa"/>
              </w:tcPr>
            </w:tcPrChange>
          </w:tcPr>
          <w:p w14:paraId="5D41D153" w14:textId="4475301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007" w:type="dxa"/>
            <w:tcPrChange w:id="403" w:author="Samad, Manar (msamad)" w:date="2020-07-30T15:51:00Z">
              <w:tcPr>
                <w:tcW w:w="1007" w:type="dxa"/>
              </w:tcPr>
            </w:tcPrChange>
          </w:tcPr>
          <w:p w14:paraId="41083C16" w14:textId="2913C0B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8699</w:t>
            </w:r>
          </w:p>
        </w:tc>
      </w:tr>
      <w:tr w:rsidR="00BE780C" w:rsidRPr="005B2B99" w14:paraId="431A4C04" w14:textId="07031439" w:rsidTr="00BE780C">
        <w:tc>
          <w:tcPr>
            <w:tcW w:w="715" w:type="dxa"/>
            <w:tcPrChange w:id="404" w:author="Samad, Manar (msamad)" w:date="2020-07-30T15:51:00Z">
              <w:tcPr>
                <w:tcW w:w="715" w:type="dxa"/>
              </w:tcPr>
            </w:tcPrChange>
          </w:tcPr>
          <w:p w14:paraId="72DC1536" w14:textId="2A944C7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900" w:type="dxa"/>
            <w:tcPrChange w:id="405" w:author="Samad, Manar (msamad)" w:date="2020-07-30T15:51:00Z">
              <w:tcPr>
                <w:tcW w:w="900" w:type="dxa"/>
              </w:tcPr>
            </w:tcPrChange>
          </w:tcPr>
          <w:p w14:paraId="24EAB5CE" w14:textId="409E6B5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 xml:space="preserve">Right eye with forehead </w:t>
            </w:r>
          </w:p>
        </w:tc>
        <w:tc>
          <w:tcPr>
            <w:tcW w:w="900" w:type="dxa"/>
            <w:tcPrChange w:id="406" w:author="Samad, Manar (msamad)" w:date="2020-07-30T15:51:00Z">
              <w:tcPr>
                <w:tcW w:w="900" w:type="dxa"/>
              </w:tcPr>
            </w:tcPrChange>
          </w:tcPr>
          <w:p w14:paraId="00269D2D" w14:textId="4E61612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97" w:type="dxa"/>
            <w:tcPrChange w:id="407" w:author="Samad, Manar (msamad)" w:date="2020-07-30T15:51:00Z">
              <w:tcPr>
                <w:tcW w:w="997" w:type="dxa"/>
              </w:tcPr>
            </w:tcPrChange>
          </w:tcPr>
          <w:p w14:paraId="646871D5" w14:textId="317C245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327</w:t>
            </w:r>
          </w:p>
        </w:tc>
        <w:tc>
          <w:tcPr>
            <w:tcW w:w="893" w:type="dxa"/>
            <w:tcPrChange w:id="408" w:author="Samad, Manar (msamad)" w:date="2020-07-30T15:51:00Z">
              <w:tcPr>
                <w:tcW w:w="893" w:type="dxa"/>
              </w:tcPr>
            </w:tcPrChange>
          </w:tcPr>
          <w:p w14:paraId="15E3D1D9" w14:textId="58D4B9F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5756</w:t>
            </w:r>
          </w:p>
        </w:tc>
        <w:tc>
          <w:tcPr>
            <w:tcW w:w="720" w:type="dxa"/>
            <w:tcPrChange w:id="409" w:author="Samad, Manar (msamad)" w:date="2020-07-30T15:51:00Z">
              <w:tcPr>
                <w:tcW w:w="720" w:type="dxa"/>
              </w:tcPr>
            </w:tcPrChange>
          </w:tcPr>
          <w:p w14:paraId="5FF62F0C" w14:textId="2FB9B2C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720" w:type="dxa"/>
            <w:tcPrChange w:id="410" w:author="Samad, Manar (msamad)" w:date="2020-07-30T15:51:00Z">
              <w:tcPr>
                <w:tcW w:w="720" w:type="dxa"/>
              </w:tcPr>
            </w:tcPrChange>
          </w:tcPr>
          <w:p w14:paraId="0277C890" w14:textId="53B5D08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810" w:type="dxa"/>
            <w:tcPrChange w:id="411" w:author="Samad, Manar (msamad)" w:date="2020-07-30T15:51:00Z">
              <w:tcPr>
                <w:tcW w:w="810" w:type="dxa"/>
              </w:tcPr>
            </w:tcPrChange>
          </w:tcPr>
          <w:p w14:paraId="4855F0B0" w14:textId="20620F3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3597</w:t>
            </w:r>
          </w:p>
        </w:tc>
        <w:tc>
          <w:tcPr>
            <w:tcW w:w="867" w:type="dxa"/>
            <w:tcPrChange w:id="412" w:author="Samad, Manar (msamad)" w:date="2020-07-30T15:51:00Z">
              <w:tcPr>
                <w:tcW w:w="867" w:type="dxa"/>
              </w:tcPr>
            </w:tcPrChange>
          </w:tcPr>
          <w:p w14:paraId="23FF6882" w14:textId="2252B2E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0.02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21" w:type="dxa"/>
            <w:tcPrChange w:id="413" w:author="Samad, Manar (msamad)" w:date="2020-07-30T15:51:00Z">
              <w:tcPr>
                <w:tcW w:w="821" w:type="dxa"/>
              </w:tcPr>
            </w:tcPrChange>
          </w:tcPr>
          <w:p w14:paraId="1859022B" w14:textId="1115888F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007" w:type="dxa"/>
            <w:tcPrChange w:id="414" w:author="Samad, Manar (msamad)" w:date="2020-07-30T15:51:00Z">
              <w:tcPr>
                <w:tcW w:w="1007" w:type="dxa"/>
              </w:tcPr>
            </w:tcPrChange>
          </w:tcPr>
          <w:p w14:paraId="29B4F547" w14:textId="2D0CA4B8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971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BE780C" w:rsidRPr="005B2B99" w14:paraId="726C6CB3" w14:textId="49DDF163" w:rsidTr="00BE780C">
        <w:tc>
          <w:tcPr>
            <w:tcW w:w="715" w:type="dxa"/>
            <w:tcPrChange w:id="415" w:author="Samad, Manar (msamad)" w:date="2020-07-30T15:51:00Z">
              <w:tcPr>
                <w:tcW w:w="715" w:type="dxa"/>
              </w:tcPr>
            </w:tcPrChange>
          </w:tcPr>
          <w:p w14:paraId="62E31A14" w14:textId="1646851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5</w:t>
            </w:r>
          </w:p>
        </w:tc>
        <w:tc>
          <w:tcPr>
            <w:tcW w:w="900" w:type="dxa"/>
            <w:tcPrChange w:id="416" w:author="Samad, Manar (msamad)" w:date="2020-07-30T15:51:00Z">
              <w:tcPr>
                <w:tcW w:w="900" w:type="dxa"/>
              </w:tcPr>
            </w:tcPrChange>
          </w:tcPr>
          <w:p w14:paraId="407C35FE" w14:textId="1888342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Lower left cheek</w:t>
            </w:r>
          </w:p>
        </w:tc>
        <w:tc>
          <w:tcPr>
            <w:tcW w:w="900" w:type="dxa"/>
            <w:tcPrChange w:id="417" w:author="Samad, Manar (msamad)" w:date="2020-07-30T15:51:00Z">
              <w:tcPr>
                <w:tcW w:w="900" w:type="dxa"/>
              </w:tcPr>
            </w:tcPrChange>
          </w:tcPr>
          <w:p w14:paraId="3D6C6F4C" w14:textId="6C2F4B9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7" w:type="dxa"/>
            <w:tcPrChange w:id="418" w:author="Samad, Manar (msamad)" w:date="2020-07-30T15:51:00Z">
              <w:tcPr>
                <w:tcW w:w="997" w:type="dxa"/>
              </w:tcPr>
            </w:tcPrChange>
          </w:tcPr>
          <w:p w14:paraId="03F67E05" w14:textId="03E26D7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893" w:type="dxa"/>
            <w:tcPrChange w:id="419" w:author="Samad, Manar (msamad)" w:date="2020-07-30T15:51:00Z">
              <w:tcPr>
                <w:tcW w:w="893" w:type="dxa"/>
              </w:tcPr>
            </w:tcPrChange>
          </w:tcPr>
          <w:p w14:paraId="224D3D44" w14:textId="5C2BAEC2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720" w:type="dxa"/>
            <w:tcPrChange w:id="420" w:author="Samad, Manar (msamad)" w:date="2020-07-30T15:51:00Z">
              <w:tcPr>
                <w:tcW w:w="720" w:type="dxa"/>
              </w:tcPr>
            </w:tcPrChange>
          </w:tcPr>
          <w:p w14:paraId="08341D11" w14:textId="22D32EA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20" w:type="dxa"/>
            <w:tcPrChange w:id="421" w:author="Samad, Manar (msamad)" w:date="2020-07-30T15:51:00Z">
              <w:tcPr>
                <w:tcW w:w="720" w:type="dxa"/>
              </w:tcPr>
            </w:tcPrChange>
          </w:tcPr>
          <w:p w14:paraId="524BD3F7" w14:textId="4F4C4CF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810" w:type="dxa"/>
            <w:tcPrChange w:id="422" w:author="Samad, Manar (msamad)" w:date="2020-07-30T15:51:00Z">
              <w:tcPr>
                <w:tcW w:w="810" w:type="dxa"/>
              </w:tcPr>
            </w:tcPrChange>
          </w:tcPr>
          <w:p w14:paraId="420F8CD0" w14:textId="0670C56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2687</w:t>
            </w:r>
          </w:p>
        </w:tc>
        <w:tc>
          <w:tcPr>
            <w:tcW w:w="867" w:type="dxa"/>
            <w:tcPrChange w:id="423" w:author="Samad, Manar (msamad)" w:date="2020-07-30T15:51:00Z">
              <w:tcPr>
                <w:tcW w:w="867" w:type="dxa"/>
              </w:tcPr>
            </w:tcPrChange>
          </w:tcPr>
          <w:p w14:paraId="6999D87C" w14:textId="0B076D0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1" w:type="dxa"/>
            <w:tcPrChange w:id="424" w:author="Samad, Manar (msamad)" w:date="2020-07-30T15:51:00Z">
              <w:tcPr>
                <w:tcW w:w="821" w:type="dxa"/>
              </w:tcPr>
            </w:tcPrChange>
          </w:tcPr>
          <w:p w14:paraId="4E12ED7B" w14:textId="6FC8BAD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1007" w:type="dxa"/>
            <w:tcPrChange w:id="425" w:author="Samad, Manar (msamad)" w:date="2020-07-30T15:51:00Z">
              <w:tcPr>
                <w:tcW w:w="1007" w:type="dxa"/>
              </w:tcPr>
            </w:tcPrChange>
          </w:tcPr>
          <w:p w14:paraId="472D58C2" w14:textId="75940F1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602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BE780C" w:rsidRPr="005B2B99" w14:paraId="3F01B7C7" w14:textId="3A0FF4C0" w:rsidTr="00BE780C">
        <w:tc>
          <w:tcPr>
            <w:tcW w:w="715" w:type="dxa"/>
            <w:tcPrChange w:id="426" w:author="Samad, Manar (msamad)" w:date="2020-07-30T15:51:00Z">
              <w:tcPr>
                <w:tcW w:w="715" w:type="dxa"/>
              </w:tcPr>
            </w:tcPrChange>
          </w:tcPr>
          <w:p w14:paraId="44930710" w14:textId="2A6B9F1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</w:p>
        </w:tc>
        <w:tc>
          <w:tcPr>
            <w:tcW w:w="900" w:type="dxa"/>
            <w:tcPrChange w:id="427" w:author="Samad, Manar (msamad)" w:date="2020-07-30T15:51:00Z">
              <w:tcPr>
                <w:tcW w:w="900" w:type="dxa"/>
              </w:tcPr>
            </w:tcPrChange>
          </w:tcPr>
          <w:p w14:paraId="3C45B6AD" w14:textId="4EDBA293" w:rsidR="00BE780C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del w:id="428" w:author="Samad, Manar (msamad)" w:date="2020-07-30T15:55:00Z">
              <w:r w:rsidRPr="005B2B99" w:rsidDel="00814FE2">
                <w:rPr>
                  <w:rFonts w:ascii="Palatino" w:hAnsi="Palatino"/>
                  <w:sz w:val="20"/>
                  <w:szCs w:val="20"/>
                </w:rPr>
                <w:delText>Chin</w:delText>
              </w:r>
              <w:r w:rsidDel="00814FE2">
                <w:rPr>
                  <w:rFonts w:ascii="Palatino" w:hAnsi="Palatino"/>
                  <w:sz w:val="20"/>
                  <w:szCs w:val="20"/>
                </w:rPr>
                <w:delText xml:space="preserve"> and</w:delText>
              </w:r>
            </w:del>
            <w:r>
              <w:rPr>
                <w:rFonts w:ascii="Palatino" w:hAnsi="Palatino"/>
                <w:sz w:val="20"/>
                <w:szCs w:val="20"/>
              </w:rPr>
              <w:t xml:space="preserve"> Lower</w:t>
            </w:r>
          </w:p>
          <w:p w14:paraId="17332A77" w14:textId="65AD31D8" w:rsidR="00BE780C" w:rsidRPr="005B2B99" w:rsidRDefault="00814FE2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ins w:id="429" w:author="Samad, Manar (msamad)" w:date="2020-07-30T15:55:00Z">
              <w:r>
                <w:rPr>
                  <w:rFonts w:ascii="Palatino" w:hAnsi="Palatino"/>
                  <w:sz w:val="20"/>
                  <w:szCs w:val="20"/>
                </w:rPr>
                <w:t xml:space="preserve">lip and chin </w:t>
              </w:r>
            </w:ins>
            <w:del w:id="430" w:author="Samad, Manar (msamad)" w:date="2020-07-30T15:55:00Z">
              <w:r w:rsidR="00BE780C" w:rsidDel="00814FE2">
                <w:rPr>
                  <w:rFonts w:ascii="Palatino" w:hAnsi="Palatino"/>
                  <w:sz w:val="20"/>
                  <w:szCs w:val="20"/>
                </w:rPr>
                <w:delText>Lip</w:delText>
              </w:r>
            </w:del>
          </w:p>
          <w:p w14:paraId="597DE403" w14:textId="7777777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  <w:p w14:paraId="6C1DBBC1" w14:textId="7777777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00" w:type="dxa"/>
            <w:tcPrChange w:id="431" w:author="Samad, Manar (msamad)" w:date="2020-07-30T15:51:00Z">
              <w:tcPr>
                <w:tcW w:w="900" w:type="dxa"/>
              </w:tcPr>
            </w:tcPrChange>
          </w:tcPr>
          <w:p w14:paraId="5782CA5A" w14:textId="2D91761F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97" w:type="dxa"/>
            <w:tcPrChange w:id="432" w:author="Samad, Manar (msamad)" w:date="2020-07-30T15:51:00Z">
              <w:tcPr>
                <w:tcW w:w="997" w:type="dxa"/>
              </w:tcPr>
            </w:tcPrChange>
          </w:tcPr>
          <w:p w14:paraId="4F99BADB" w14:textId="439E43F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45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93" w:type="dxa"/>
            <w:tcPrChange w:id="433" w:author="Samad, Manar (msamad)" w:date="2020-07-30T15:51:00Z">
              <w:tcPr>
                <w:tcW w:w="893" w:type="dxa"/>
              </w:tcPr>
            </w:tcPrChange>
          </w:tcPr>
          <w:p w14:paraId="57A24D6E" w14:textId="128B175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540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  <w:tcPrChange w:id="434" w:author="Samad, Manar (msamad)" w:date="2020-07-30T15:51:00Z">
              <w:tcPr>
                <w:tcW w:w="720" w:type="dxa"/>
              </w:tcPr>
            </w:tcPrChange>
          </w:tcPr>
          <w:p w14:paraId="0881680E" w14:textId="2923C02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720" w:type="dxa"/>
            <w:tcPrChange w:id="435" w:author="Samad, Manar (msamad)" w:date="2020-07-30T15:51:00Z">
              <w:tcPr>
                <w:tcW w:w="720" w:type="dxa"/>
              </w:tcPr>
            </w:tcPrChange>
          </w:tcPr>
          <w:p w14:paraId="6781948F" w14:textId="4FDC725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512</w:t>
            </w:r>
          </w:p>
        </w:tc>
        <w:tc>
          <w:tcPr>
            <w:tcW w:w="810" w:type="dxa"/>
            <w:tcPrChange w:id="436" w:author="Samad, Manar (msamad)" w:date="2020-07-30T15:51:00Z">
              <w:tcPr>
                <w:tcW w:w="810" w:type="dxa"/>
              </w:tcPr>
            </w:tcPrChange>
          </w:tcPr>
          <w:p w14:paraId="712D29FB" w14:textId="75CCFAB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934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  <w:tcPrChange w:id="437" w:author="Samad, Manar (msamad)" w:date="2020-07-30T15:51:00Z">
              <w:tcPr>
                <w:tcW w:w="867" w:type="dxa"/>
              </w:tcPr>
            </w:tcPrChange>
          </w:tcPr>
          <w:p w14:paraId="6CB081EF" w14:textId="192AFDB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0.03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21" w:type="dxa"/>
            <w:tcPrChange w:id="438" w:author="Samad, Manar (msamad)" w:date="2020-07-30T15:51:00Z">
              <w:tcPr>
                <w:tcW w:w="821" w:type="dxa"/>
              </w:tcPr>
            </w:tcPrChange>
          </w:tcPr>
          <w:p w14:paraId="4A75A27D" w14:textId="78A8B1D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007" w:type="dxa"/>
            <w:tcPrChange w:id="439" w:author="Samad, Manar (msamad)" w:date="2020-07-30T15:51:00Z">
              <w:tcPr>
                <w:tcW w:w="1007" w:type="dxa"/>
              </w:tcPr>
            </w:tcPrChange>
          </w:tcPr>
          <w:p w14:paraId="1DE76835" w14:textId="4CCC6FB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757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BE780C" w:rsidRPr="005B2B99" w14:paraId="35AD13FB" w14:textId="0DE627CB" w:rsidTr="00BE780C">
        <w:tc>
          <w:tcPr>
            <w:tcW w:w="715" w:type="dxa"/>
            <w:tcPrChange w:id="440" w:author="Samad, Manar (msamad)" w:date="2020-07-30T15:51:00Z">
              <w:tcPr>
                <w:tcW w:w="715" w:type="dxa"/>
              </w:tcPr>
            </w:tcPrChange>
          </w:tcPr>
          <w:p w14:paraId="3FF4202A" w14:textId="7DC3EF6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7</w:t>
            </w:r>
          </w:p>
        </w:tc>
        <w:tc>
          <w:tcPr>
            <w:tcW w:w="900" w:type="dxa"/>
            <w:tcPrChange w:id="441" w:author="Samad, Manar (msamad)" w:date="2020-07-30T15:51:00Z">
              <w:tcPr>
                <w:tcW w:w="900" w:type="dxa"/>
              </w:tcPr>
            </w:tcPrChange>
          </w:tcPr>
          <w:p w14:paraId="0CBA1013" w14:textId="4DA126C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Upper left cheek</w:t>
            </w:r>
          </w:p>
        </w:tc>
        <w:tc>
          <w:tcPr>
            <w:tcW w:w="900" w:type="dxa"/>
            <w:tcPrChange w:id="442" w:author="Samad, Manar (msamad)" w:date="2020-07-30T15:51:00Z">
              <w:tcPr>
                <w:tcW w:w="900" w:type="dxa"/>
              </w:tcPr>
            </w:tcPrChange>
          </w:tcPr>
          <w:p w14:paraId="1382C10E" w14:textId="45E6E42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97" w:type="dxa"/>
            <w:tcPrChange w:id="443" w:author="Samad, Manar (msamad)" w:date="2020-07-30T15:51:00Z">
              <w:tcPr>
                <w:tcW w:w="997" w:type="dxa"/>
              </w:tcPr>
            </w:tcPrChange>
          </w:tcPr>
          <w:p w14:paraId="1A34E8BD" w14:textId="75D972B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tcPrChange w:id="444" w:author="Samad, Manar (msamad)" w:date="2020-07-30T15:51:00Z">
              <w:tcPr>
                <w:tcW w:w="893" w:type="dxa"/>
              </w:tcPr>
            </w:tcPrChange>
          </w:tcPr>
          <w:p w14:paraId="7AD16C67" w14:textId="00990EA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635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PrChange w:id="445" w:author="Samad, Manar (msamad)" w:date="2020-07-30T15:51:00Z">
              <w:tcPr>
                <w:tcW w:w="720" w:type="dxa"/>
              </w:tcPr>
            </w:tcPrChange>
          </w:tcPr>
          <w:p w14:paraId="4F38B223" w14:textId="256CF7D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20" w:type="dxa"/>
            <w:tcPrChange w:id="446" w:author="Samad, Manar (msamad)" w:date="2020-07-30T15:51:00Z">
              <w:tcPr>
                <w:tcW w:w="720" w:type="dxa"/>
              </w:tcPr>
            </w:tcPrChange>
          </w:tcPr>
          <w:p w14:paraId="4D16D955" w14:textId="25B2DD7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 xml:space="preserve">305 </w:t>
            </w:r>
          </w:p>
        </w:tc>
        <w:tc>
          <w:tcPr>
            <w:tcW w:w="810" w:type="dxa"/>
            <w:tcPrChange w:id="447" w:author="Samad, Manar (msamad)" w:date="2020-07-30T15:51:00Z">
              <w:tcPr>
                <w:tcW w:w="810" w:type="dxa"/>
              </w:tcPr>
            </w:tcPrChange>
          </w:tcPr>
          <w:p w14:paraId="009C6BF2" w14:textId="7B3C0AA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10860</w:t>
            </w:r>
          </w:p>
        </w:tc>
        <w:tc>
          <w:tcPr>
            <w:tcW w:w="867" w:type="dxa"/>
            <w:tcPrChange w:id="448" w:author="Samad, Manar (msamad)" w:date="2020-07-30T15:51:00Z">
              <w:tcPr>
                <w:tcW w:w="867" w:type="dxa"/>
              </w:tcPr>
            </w:tcPrChange>
          </w:tcPr>
          <w:p w14:paraId="0BE5E322" w14:textId="64252F6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21" w:type="dxa"/>
            <w:tcPrChange w:id="449" w:author="Samad, Manar (msamad)" w:date="2020-07-30T15:51:00Z">
              <w:tcPr>
                <w:tcW w:w="821" w:type="dxa"/>
              </w:tcPr>
            </w:tcPrChange>
          </w:tcPr>
          <w:p w14:paraId="0D473605" w14:textId="2E1D765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24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07" w:type="dxa"/>
            <w:tcPrChange w:id="450" w:author="Samad, Manar (msamad)" w:date="2020-07-30T15:51:00Z">
              <w:tcPr>
                <w:tcW w:w="1007" w:type="dxa"/>
              </w:tcPr>
            </w:tcPrChange>
          </w:tcPr>
          <w:p w14:paraId="7FF0124D" w14:textId="2AD74F8C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8605</w:t>
            </w:r>
          </w:p>
        </w:tc>
      </w:tr>
      <w:tr w:rsidR="00BE780C" w:rsidRPr="005B2B99" w14:paraId="683C4D17" w14:textId="4E91361A" w:rsidTr="00BE780C">
        <w:tc>
          <w:tcPr>
            <w:tcW w:w="715" w:type="dxa"/>
            <w:tcPrChange w:id="451" w:author="Samad, Manar (msamad)" w:date="2020-07-30T15:51:00Z">
              <w:tcPr>
                <w:tcW w:w="715" w:type="dxa"/>
              </w:tcPr>
            </w:tcPrChange>
          </w:tcPr>
          <w:p w14:paraId="4BE45E9F" w14:textId="60C33FE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8</w:t>
            </w:r>
          </w:p>
        </w:tc>
        <w:tc>
          <w:tcPr>
            <w:tcW w:w="900" w:type="dxa"/>
            <w:tcPrChange w:id="452" w:author="Samad, Manar (msamad)" w:date="2020-07-30T15:51:00Z">
              <w:tcPr>
                <w:tcW w:w="900" w:type="dxa"/>
              </w:tcPr>
            </w:tcPrChange>
          </w:tcPr>
          <w:p w14:paraId="0ABD636C" w14:textId="3A59520C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Upper right cheek</w:t>
            </w:r>
          </w:p>
        </w:tc>
        <w:tc>
          <w:tcPr>
            <w:tcW w:w="900" w:type="dxa"/>
            <w:tcPrChange w:id="453" w:author="Samad, Manar (msamad)" w:date="2020-07-30T15:51:00Z">
              <w:tcPr>
                <w:tcW w:w="900" w:type="dxa"/>
              </w:tcPr>
            </w:tcPrChange>
          </w:tcPr>
          <w:p w14:paraId="130EDCD2" w14:textId="45CB70C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7" w:type="dxa"/>
            <w:tcPrChange w:id="454" w:author="Samad, Manar (msamad)" w:date="2020-07-30T15:51:00Z">
              <w:tcPr>
                <w:tcW w:w="997" w:type="dxa"/>
              </w:tcPr>
            </w:tcPrChange>
          </w:tcPr>
          <w:p w14:paraId="3C3A1CB6" w14:textId="458C94FC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192</w:t>
            </w:r>
          </w:p>
        </w:tc>
        <w:tc>
          <w:tcPr>
            <w:tcW w:w="893" w:type="dxa"/>
            <w:tcPrChange w:id="455" w:author="Samad, Manar (msamad)" w:date="2020-07-30T15:51:00Z">
              <w:tcPr>
                <w:tcW w:w="893" w:type="dxa"/>
              </w:tcPr>
            </w:tcPrChange>
          </w:tcPr>
          <w:p w14:paraId="1C6C4358" w14:textId="110107B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670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PrChange w:id="456" w:author="Samad, Manar (msamad)" w:date="2020-07-30T15:51:00Z">
              <w:tcPr>
                <w:tcW w:w="720" w:type="dxa"/>
              </w:tcPr>
            </w:tcPrChange>
          </w:tcPr>
          <w:p w14:paraId="0060368D" w14:textId="606D158C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tcPrChange w:id="457" w:author="Samad, Manar (msamad)" w:date="2020-07-30T15:51:00Z">
              <w:tcPr>
                <w:tcW w:w="720" w:type="dxa"/>
              </w:tcPr>
            </w:tcPrChange>
          </w:tcPr>
          <w:p w14:paraId="06197FD1" w14:textId="5E2DFE88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270</w:t>
            </w:r>
          </w:p>
        </w:tc>
        <w:tc>
          <w:tcPr>
            <w:tcW w:w="810" w:type="dxa"/>
            <w:tcPrChange w:id="458" w:author="Samad, Manar (msamad)" w:date="2020-07-30T15:51:00Z">
              <w:tcPr>
                <w:tcW w:w="810" w:type="dxa"/>
              </w:tcPr>
            </w:tcPrChange>
          </w:tcPr>
          <w:p w14:paraId="1B491812" w14:textId="082C8CE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12292</w:t>
            </w:r>
          </w:p>
        </w:tc>
        <w:tc>
          <w:tcPr>
            <w:tcW w:w="867" w:type="dxa"/>
            <w:tcPrChange w:id="459" w:author="Samad, Manar (msamad)" w:date="2020-07-30T15:51:00Z">
              <w:tcPr>
                <w:tcW w:w="867" w:type="dxa"/>
              </w:tcPr>
            </w:tcPrChange>
          </w:tcPr>
          <w:p w14:paraId="5E2D33A7" w14:textId="01985A8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1" w:type="dxa"/>
            <w:tcPrChange w:id="460" w:author="Samad, Manar (msamad)" w:date="2020-07-30T15:51:00Z">
              <w:tcPr>
                <w:tcW w:w="821" w:type="dxa"/>
              </w:tcPr>
            </w:tcPrChange>
          </w:tcPr>
          <w:p w14:paraId="072381C6" w14:textId="7EF5808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457</w:t>
            </w:r>
          </w:p>
        </w:tc>
        <w:tc>
          <w:tcPr>
            <w:tcW w:w="1007" w:type="dxa"/>
            <w:tcPrChange w:id="461" w:author="Samad, Manar (msamad)" w:date="2020-07-30T15:51:00Z">
              <w:tcPr>
                <w:tcW w:w="1007" w:type="dxa"/>
              </w:tcPr>
            </w:tcPrChange>
          </w:tcPr>
          <w:p w14:paraId="78363A87" w14:textId="711A88FA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1119</w:t>
            </w:r>
          </w:p>
        </w:tc>
      </w:tr>
      <w:tr w:rsidR="00BE780C" w:rsidRPr="005B2B99" w14:paraId="0E9FB307" w14:textId="1C0F43B1" w:rsidTr="00BE780C">
        <w:tc>
          <w:tcPr>
            <w:tcW w:w="715" w:type="dxa"/>
            <w:tcPrChange w:id="462" w:author="Samad, Manar (msamad)" w:date="2020-07-30T15:51:00Z">
              <w:tcPr>
                <w:tcW w:w="715" w:type="dxa"/>
              </w:tcPr>
            </w:tcPrChange>
          </w:tcPr>
          <w:p w14:paraId="6C1A7550" w14:textId="56A189A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Best Patch</w:t>
            </w:r>
          </w:p>
        </w:tc>
        <w:tc>
          <w:tcPr>
            <w:tcW w:w="900" w:type="dxa"/>
            <w:tcPrChange w:id="463" w:author="Samad, Manar (msamad)" w:date="2020-07-30T15:51:00Z">
              <w:tcPr>
                <w:tcW w:w="900" w:type="dxa"/>
              </w:tcPr>
            </w:tcPrChange>
          </w:tcPr>
          <w:p w14:paraId="5C7D46F8" w14:textId="7777777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00" w:type="dxa"/>
            <w:tcPrChange w:id="464" w:author="Samad, Manar (msamad)" w:date="2020-07-30T15:51:00Z">
              <w:tcPr>
                <w:tcW w:w="900" w:type="dxa"/>
              </w:tcPr>
            </w:tcPrChange>
          </w:tcPr>
          <w:p w14:paraId="4E136A1C" w14:textId="09774011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997" w:type="dxa"/>
            <w:tcPrChange w:id="465" w:author="Samad, Manar (msamad)" w:date="2020-07-30T15:51:00Z">
              <w:tcPr>
                <w:tcW w:w="997" w:type="dxa"/>
              </w:tcPr>
            </w:tcPrChange>
          </w:tcPr>
          <w:p w14:paraId="59DA8B50" w14:textId="25C20476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</w:p>
        </w:tc>
        <w:tc>
          <w:tcPr>
            <w:tcW w:w="893" w:type="dxa"/>
            <w:tcPrChange w:id="466" w:author="Samad, Manar (msamad)" w:date="2020-07-30T15:51:00Z">
              <w:tcPr>
                <w:tcW w:w="893" w:type="dxa"/>
              </w:tcPr>
            </w:tcPrChange>
          </w:tcPr>
          <w:p w14:paraId="301F5F6B" w14:textId="59ABD6FA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720" w:type="dxa"/>
            <w:tcPrChange w:id="467" w:author="Samad, Manar (msamad)" w:date="2020-07-30T15:51:00Z">
              <w:tcPr>
                <w:tcW w:w="720" w:type="dxa"/>
              </w:tcPr>
            </w:tcPrChange>
          </w:tcPr>
          <w:p w14:paraId="3E9C602A" w14:textId="6CC5F091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720" w:type="dxa"/>
            <w:tcPrChange w:id="468" w:author="Samad, Manar (msamad)" w:date="2020-07-30T15:51:00Z">
              <w:tcPr>
                <w:tcW w:w="720" w:type="dxa"/>
              </w:tcPr>
            </w:tcPrChange>
          </w:tcPr>
          <w:p w14:paraId="1022125D" w14:textId="561264D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  <w:r w:rsidRPr="005B2B99">
              <w:rPr>
                <w:rFonts w:ascii="Palatino" w:hAnsi="Palatino"/>
                <w:sz w:val="20"/>
                <w:szCs w:val="20"/>
              </w:rPr>
              <w:br/>
            </w:r>
          </w:p>
        </w:tc>
        <w:tc>
          <w:tcPr>
            <w:tcW w:w="810" w:type="dxa"/>
            <w:tcPrChange w:id="469" w:author="Samad, Manar (msamad)" w:date="2020-07-30T15:51:00Z">
              <w:tcPr>
                <w:tcW w:w="810" w:type="dxa"/>
              </w:tcPr>
            </w:tcPrChange>
          </w:tcPr>
          <w:p w14:paraId="06272ADE" w14:textId="0BADB703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867" w:type="dxa"/>
            <w:tcPrChange w:id="470" w:author="Samad, Manar (msamad)" w:date="2020-07-30T15:51:00Z">
              <w:tcPr>
                <w:tcW w:w="867" w:type="dxa"/>
              </w:tcPr>
            </w:tcPrChange>
          </w:tcPr>
          <w:p w14:paraId="27A43927" w14:textId="36B986C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</w:p>
        </w:tc>
        <w:tc>
          <w:tcPr>
            <w:tcW w:w="821" w:type="dxa"/>
            <w:tcPrChange w:id="471" w:author="Samad, Manar (msamad)" w:date="2020-07-30T15:51:00Z">
              <w:tcPr>
                <w:tcW w:w="821" w:type="dxa"/>
              </w:tcPr>
            </w:tcPrChange>
          </w:tcPr>
          <w:p w14:paraId="623150FA" w14:textId="6962FD93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8</w:t>
            </w:r>
          </w:p>
        </w:tc>
        <w:tc>
          <w:tcPr>
            <w:tcW w:w="1007" w:type="dxa"/>
            <w:tcPrChange w:id="472" w:author="Samad, Manar (msamad)" w:date="2020-07-30T15:51:00Z">
              <w:tcPr>
                <w:tcW w:w="1007" w:type="dxa"/>
              </w:tcPr>
            </w:tcPrChange>
          </w:tcPr>
          <w:p w14:paraId="18FC6F6C" w14:textId="7C695A4D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</w:t>
            </w:r>
          </w:p>
        </w:tc>
      </w:tr>
    </w:tbl>
    <w:p w14:paraId="1A655B5E" w14:textId="616837D0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6D4883C6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2BF8D59E" w14:textId="6DA39D4B" w:rsidR="004B7BEF" w:rsidRDefault="00E8756E" w:rsidP="00581543">
      <w:pPr>
        <w:jc w:val="both"/>
        <w:rPr>
          <w:rFonts w:ascii="Palatino" w:hAnsi="Palatino"/>
          <w:sz w:val="22"/>
          <w:szCs w:val="22"/>
        </w:rPr>
      </w:pPr>
      <w:r w:rsidRPr="000C3C71">
        <w:rPr>
          <w:rFonts w:ascii="Palatino" w:hAnsi="Palatino"/>
          <w:b/>
          <w:bCs/>
          <w:sz w:val="22"/>
          <w:szCs w:val="22"/>
        </w:rPr>
        <w:t>Classification performance:</w:t>
      </w:r>
      <w:r>
        <w:rPr>
          <w:rFonts w:ascii="Palatino" w:hAnsi="Palatino"/>
          <w:sz w:val="22"/>
          <w:szCs w:val="22"/>
        </w:rPr>
        <w:t xml:space="preserve"> </w:t>
      </w:r>
      <w:r w:rsidR="004A38A6">
        <w:rPr>
          <w:rFonts w:ascii="Palatino" w:hAnsi="Palatino"/>
          <w:sz w:val="22"/>
          <w:szCs w:val="22"/>
        </w:rPr>
        <w:t>In seven-class classification, we have achieved a mean AUC of 0.7</w:t>
      </w:r>
      <w:r w:rsidR="000C3C71">
        <w:rPr>
          <w:rFonts w:ascii="Palatino" w:hAnsi="Palatino"/>
          <w:sz w:val="22"/>
          <w:szCs w:val="22"/>
        </w:rPr>
        <w:t>2 and the confusion matr</w:t>
      </w:r>
      <w:ins w:id="473" w:author="Samad, Manar (msamad)" w:date="2020-07-30T16:09:00Z">
        <w:r w:rsidR="001B75D1">
          <w:rPr>
            <w:rFonts w:ascii="Palatino" w:hAnsi="Palatino"/>
            <w:sz w:val="22"/>
            <w:szCs w:val="22"/>
          </w:rPr>
          <w:t>i</w:t>
        </w:r>
      </w:ins>
      <w:r w:rsidR="001B75D1">
        <w:rPr>
          <w:rFonts w:ascii="Palatino" w:hAnsi="Palatino"/>
          <w:sz w:val="22"/>
          <w:szCs w:val="22"/>
        </w:rPr>
        <w:t xml:space="preserve">x </w:t>
      </w:r>
      <w:ins w:id="474" w:author="Samad, Manar (msamad)" w:date="2020-07-30T16:09:00Z">
        <w:r w:rsidR="001B75D1">
          <w:rPr>
            <w:rFonts w:ascii="Palatino" w:hAnsi="Palatino"/>
            <w:sz w:val="22"/>
            <w:szCs w:val="22"/>
          </w:rPr>
          <w:t xml:space="preserve">is </w:t>
        </w:r>
      </w:ins>
      <w:del w:id="475" w:author="Samad, Manar (msamad)" w:date="2020-07-30T16:09:00Z">
        <w:r w:rsidR="000C3C71" w:rsidDel="001B75D1">
          <w:rPr>
            <w:rFonts w:ascii="Palatino" w:hAnsi="Palatino"/>
            <w:sz w:val="22"/>
            <w:szCs w:val="22"/>
          </w:rPr>
          <w:delText xml:space="preserve"> are </w:delText>
        </w:r>
      </w:del>
      <w:r w:rsidR="000C3C71">
        <w:rPr>
          <w:rFonts w:ascii="Palatino" w:hAnsi="Palatino"/>
          <w:sz w:val="22"/>
          <w:szCs w:val="22"/>
        </w:rPr>
        <w:t>shown in Figure~\ref{fig:03}.</w:t>
      </w:r>
      <w:r w:rsidR="00DD5CF7">
        <w:rPr>
          <w:rFonts w:ascii="Palatino" w:hAnsi="Palatino"/>
          <w:sz w:val="22"/>
          <w:szCs w:val="22"/>
        </w:rPr>
        <w:t xml:space="preserve"> </w:t>
      </w:r>
      <w:r w:rsidR="004B7BEF">
        <w:rPr>
          <w:rFonts w:ascii="Palatino" w:hAnsi="Palatino"/>
          <w:sz w:val="22"/>
          <w:szCs w:val="22"/>
        </w:rPr>
        <w:t xml:space="preserve">The diagonal of the confusion matrix appears dominant </w:t>
      </w:r>
      <w:r w:rsidR="00555C4B">
        <w:rPr>
          <w:rFonts w:ascii="Palatino" w:hAnsi="Palatino"/>
          <w:sz w:val="22"/>
          <w:szCs w:val="22"/>
        </w:rPr>
        <w:t>suggesting that the proposed pipeline and features are effective</w:t>
      </w:r>
      <w:del w:id="476" w:author="Samad, Manar (msamad)" w:date="2020-07-30T16:10:00Z">
        <w:r w:rsidR="00555C4B" w:rsidDel="00341F6B">
          <w:rPr>
            <w:rFonts w:ascii="Palatino" w:hAnsi="Palatino"/>
            <w:sz w:val="22"/>
            <w:szCs w:val="22"/>
          </w:rPr>
          <w:delText>ly</w:delText>
        </w:r>
      </w:del>
      <w:r w:rsidR="00555C4B">
        <w:rPr>
          <w:rFonts w:ascii="Palatino" w:hAnsi="Palatino"/>
          <w:sz w:val="22"/>
          <w:szCs w:val="22"/>
        </w:rPr>
        <w:t xml:space="preserve"> in discriminating local patterns for seven facial expressions. </w:t>
      </w:r>
      <w:r w:rsidR="004B7BEF">
        <w:rPr>
          <w:rFonts w:ascii="Palatino" w:hAnsi="Palatino"/>
          <w:sz w:val="22"/>
          <w:szCs w:val="22"/>
        </w:rPr>
        <w:t xml:space="preserve"> </w:t>
      </w:r>
    </w:p>
    <w:p w14:paraId="04F4D829" w14:textId="77777777" w:rsidR="004B7BEF" w:rsidRDefault="004B7BEF" w:rsidP="00581543">
      <w:pPr>
        <w:jc w:val="both"/>
        <w:rPr>
          <w:rFonts w:ascii="Palatino" w:hAnsi="Palatino"/>
          <w:sz w:val="22"/>
          <w:szCs w:val="22"/>
        </w:rPr>
      </w:pPr>
    </w:p>
    <w:p w14:paraId="6F3C4B52" w14:textId="27720562" w:rsidR="00670B2D" w:rsidRPr="007608EA" w:rsidRDefault="00DD5CF7" w:rsidP="00581543">
      <w:pPr>
        <w:jc w:val="both"/>
        <w:rPr>
          <w:rFonts w:ascii="Palatino" w:hAnsi="Palatino"/>
          <w:sz w:val="22"/>
          <w:szCs w:val="22"/>
          <w:rPrChange w:id="477" w:author="Samad, Manar (msamad)" w:date="2020-07-30T16:13:00Z">
            <w:rPr>
              <w:rFonts w:ascii="Palatino" w:hAnsi="Palatino"/>
              <w:b/>
              <w:bCs/>
              <w:sz w:val="22"/>
              <w:szCs w:val="22"/>
            </w:rPr>
          </w:rPrChange>
        </w:rPr>
      </w:pPr>
      <w:r>
        <w:rPr>
          <w:rFonts w:ascii="Palatino" w:hAnsi="Palatino"/>
          <w:sz w:val="22"/>
          <w:szCs w:val="22"/>
        </w:rPr>
        <w:t xml:space="preserve">The diagonal of the confusion matrix shows </w:t>
      </w:r>
      <w:r w:rsidR="002D6306">
        <w:rPr>
          <w:rFonts w:ascii="Palatino" w:hAnsi="Palatino"/>
          <w:sz w:val="22"/>
          <w:szCs w:val="22"/>
        </w:rPr>
        <w:t xml:space="preserve">that </w:t>
      </w:r>
      <w:r>
        <w:rPr>
          <w:rFonts w:ascii="Palatino" w:hAnsi="Palatino"/>
          <w:sz w:val="22"/>
          <w:szCs w:val="22"/>
        </w:rPr>
        <w:t>happy, surprise</w:t>
      </w:r>
      <w:r w:rsidR="00D34F83">
        <w:rPr>
          <w:rFonts w:ascii="Palatino" w:hAnsi="Palatino"/>
          <w:sz w:val="22"/>
          <w:szCs w:val="22"/>
        </w:rPr>
        <w:t>,</w:t>
      </w:r>
      <w:r>
        <w:rPr>
          <w:rFonts w:ascii="Palatino" w:hAnsi="Palatino"/>
          <w:sz w:val="22"/>
          <w:szCs w:val="22"/>
        </w:rPr>
        <w:t xml:space="preserve"> neutral</w:t>
      </w:r>
      <w:r w:rsidR="00D34F83">
        <w:rPr>
          <w:rFonts w:ascii="Palatino" w:hAnsi="Palatino"/>
          <w:sz w:val="22"/>
          <w:szCs w:val="22"/>
        </w:rPr>
        <w:t>, and sad</w:t>
      </w:r>
      <w:r>
        <w:rPr>
          <w:rFonts w:ascii="Palatino" w:hAnsi="Palatino"/>
          <w:sz w:val="22"/>
          <w:szCs w:val="22"/>
        </w:rPr>
        <w:t xml:space="preserve"> are the best classified expressions. </w:t>
      </w:r>
      <w:r w:rsidR="00A845B8">
        <w:rPr>
          <w:rFonts w:ascii="Palatino" w:hAnsi="Palatino"/>
          <w:sz w:val="22"/>
          <w:szCs w:val="22"/>
        </w:rPr>
        <w:t xml:space="preserve">Fear, anger, and disgust expressions are </w:t>
      </w:r>
      <w:r w:rsidR="00D34F83">
        <w:rPr>
          <w:rFonts w:ascii="Palatino" w:hAnsi="Palatino"/>
          <w:sz w:val="22"/>
          <w:szCs w:val="22"/>
        </w:rPr>
        <w:t>the most challenging expressions to classify</w:t>
      </w:r>
      <w:r w:rsidR="00366290">
        <w:rPr>
          <w:rFonts w:ascii="Palatino" w:hAnsi="Palatino"/>
          <w:sz w:val="22"/>
          <w:szCs w:val="22"/>
        </w:rPr>
        <w:t xml:space="preserve"> presumably they </w:t>
      </w:r>
      <w:r w:rsidR="00AB282C">
        <w:rPr>
          <w:rFonts w:ascii="Palatino" w:hAnsi="Palatino"/>
          <w:sz w:val="22"/>
          <w:szCs w:val="22"/>
        </w:rPr>
        <w:t xml:space="preserve">may </w:t>
      </w:r>
      <w:r w:rsidR="00366290">
        <w:rPr>
          <w:rFonts w:ascii="Palatino" w:hAnsi="Palatino"/>
          <w:sz w:val="22"/>
          <w:szCs w:val="22"/>
        </w:rPr>
        <w:t>represent</w:t>
      </w:r>
      <w:r w:rsidR="00AB282C">
        <w:rPr>
          <w:rFonts w:ascii="Palatino" w:hAnsi="Palatino"/>
          <w:sz w:val="22"/>
          <w:szCs w:val="22"/>
        </w:rPr>
        <w:t xml:space="preserve"> common </w:t>
      </w:r>
      <w:r w:rsidR="00352014">
        <w:rPr>
          <w:rFonts w:ascii="Palatino" w:hAnsi="Palatino"/>
          <w:sz w:val="22"/>
          <w:szCs w:val="22"/>
        </w:rPr>
        <w:t xml:space="preserve">facial </w:t>
      </w:r>
      <w:r w:rsidR="00AB282C">
        <w:rPr>
          <w:rFonts w:ascii="Palatino" w:hAnsi="Palatino"/>
          <w:sz w:val="22"/>
          <w:szCs w:val="22"/>
        </w:rPr>
        <w:t>pattern</w:t>
      </w:r>
      <w:r w:rsidR="00352014">
        <w:rPr>
          <w:rFonts w:ascii="Palatino" w:hAnsi="Palatino"/>
          <w:sz w:val="22"/>
          <w:szCs w:val="22"/>
        </w:rPr>
        <w:t>s</w:t>
      </w:r>
      <w:r w:rsidR="00AB282C">
        <w:rPr>
          <w:rFonts w:ascii="Palatino" w:hAnsi="Palatino"/>
          <w:sz w:val="22"/>
          <w:szCs w:val="22"/>
        </w:rPr>
        <w:t xml:space="preserve"> for</w:t>
      </w:r>
      <w:r w:rsidR="00366290">
        <w:rPr>
          <w:rFonts w:ascii="Palatino" w:hAnsi="Palatino"/>
          <w:sz w:val="22"/>
          <w:szCs w:val="22"/>
        </w:rPr>
        <w:t xml:space="preserve"> negative emotions</w:t>
      </w:r>
      <w:r w:rsidR="00B95463">
        <w:rPr>
          <w:rFonts w:ascii="Palatino" w:hAnsi="Palatino"/>
          <w:sz w:val="22"/>
          <w:szCs w:val="22"/>
        </w:rPr>
        <w:t xml:space="preserve"> in contrast to </w:t>
      </w:r>
      <w:del w:id="478" w:author="Samad, Manar (msamad)" w:date="2020-07-30T16:11:00Z">
        <w:r w:rsidR="00B95463" w:rsidDel="00341F6B">
          <w:rPr>
            <w:rFonts w:ascii="Palatino" w:hAnsi="Palatino"/>
            <w:sz w:val="22"/>
            <w:szCs w:val="22"/>
          </w:rPr>
          <w:delText xml:space="preserve">one </w:delText>
        </w:r>
      </w:del>
      <w:r w:rsidR="00B95463">
        <w:rPr>
          <w:rFonts w:ascii="Palatino" w:hAnsi="Palatino"/>
          <w:sz w:val="22"/>
          <w:szCs w:val="22"/>
        </w:rPr>
        <w:t xml:space="preserve">positive </w:t>
      </w:r>
      <w:ins w:id="479" w:author="Samad, Manar (msamad)" w:date="2020-07-30T16:11:00Z">
        <w:r w:rsidR="00341F6B">
          <w:rPr>
            <w:rFonts w:ascii="Palatino" w:hAnsi="Palatino"/>
            <w:sz w:val="22"/>
            <w:szCs w:val="22"/>
          </w:rPr>
          <w:t xml:space="preserve">emotion like </w:t>
        </w:r>
      </w:ins>
      <w:del w:id="480" w:author="Samad, Manar (msamad)" w:date="2020-07-30T16:11:00Z">
        <w:r w:rsidR="00B95463" w:rsidDel="00341F6B">
          <w:rPr>
            <w:rFonts w:ascii="Palatino" w:hAnsi="Palatino"/>
            <w:sz w:val="22"/>
            <w:szCs w:val="22"/>
          </w:rPr>
          <w:delText xml:space="preserve">expressions, </w:delText>
        </w:r>
      </w:del>
      <w:r w:rsidR="00B95463">
        <w:rPr>
          <w:rFonts w:ascii="Palatino" w:hAnsi="Palatino"/>
          <w:sz w:val="22"/>
          <w:szCs w:val="22"/>
        </w:rPr>
        <w:t>happiness</w:t>
      </w:r>
      <w:r w:rsidR="00D34F83">
        <w:rPr>
          <w:rFonts w:ascii="Palatino" w:hAnsi="Palatino"/>
          <w:sz w:val="22"/>
          <w:szCs w:val="22"/>
        </w:rPr>
        <w:t>.</w:t>
      </w:r>
      <w:r w:rsidR="00965073">
        <w:rPr>
          <w:rFonts w:ascii="Palatino" w:hAnsi="Palatino"/>
          <w:sz w:val="22"/>
          <w:szCs w:val="22"/>
        </w:rPr>
        <w:t xml:space="preserve"> </w:t>
      </w:r>
      <w:ins w:id="481" w:author="Samad, Manar (msamad)" w:date="2020-07-30T16:12:00Z">
        <w:r w:rsidR="00E313FF">
          <w:rPr>
            <w:rFonts w:ascii="Palatino" w:hAnsi="Palatino"/>
            <w:sz w:val="22"/>
            <w:szCs w:val="22"/>
          </w:rPr>
          <w:t xml:space="preserve">These negative expressions use </w:t>
        </w:r>
      </w:ins>
      <w:ins w:id="482" w:author="Samad, Manar (msamad)" w:date="2020-07-30T16:14:00Z">
        <w:r w:rsidR="005E70E6">
          <w:rPr>
            <w:rFonts w:ascii="Palatino" w:hAnsi="Palatino"/>
            <w:sz w:val="22"/>
            <w:szCs w:val="22"/>
          </w:rPr>
          <w:lastRenderedPageBreak/>
          <w:t>eyebrows</w:t>
        </w:r>
      </w:ins>
      <w:ins w:id="483" w:author="Samad, Manar (msamad)" w:date="2020-07-30T16:12:00Z">
        <w:r w:rsidR="00E313FF">
          <w:rPr>
            <w:rFonts w:ascii="Palatino" w:hAnsi="Palatino"/>
            <w:sz w:val="22"/>
            <w:szCs w:val="22"/>
          </w:rPr>
          <w:t xml:space="preserve"> almost equally a</w:t>
        </w:r>
      </w:ins>
      <w:ins w:id="484" w:author="Samad, Manar (msamad)" w:date="2020-07-30T16:13:00Z">
        <w:r w:rsidR="00E313FF">
          <w:rPr>
            <w:rFonts w:ascii="Palatino" w:hAnsi="Palatino"/>
            <w:sz w:val="22"/>
            <w:szCs w:val="22"/>
          </w:rPr>
          <w:t xml:space="preserve">s the lower part of the face, which may not be </w:t>
        </w:r>
        <w:r w:rsidR="001D3D12">
          <w:rPr>
            <w:rFonts w:ascii="Palatino" w:hAnsi="Palatino"/>
            <w:sz w:val="22"/>
            <w:szCs w:val="22"/>
          </w:rPr>
          <w:t xml:space="preserve">well </w:t>
        </w:r>
        <w:r w:rsidR="00E313FF">
          <w:rPr>
            <w:rFonts w:ascii="Palatino" w:hAnsi="Palatino"/>
            <w:sz w:val="22"/>
            <w:szCs w:val="22"/>
          </w:rPr>
          <w:t xml:space="preserve">captured in 3D point cloud data. </w:t>
        </w:r>
      </w:ins>
      <w:r w:rsidR="00AB0C7A">
        <w:rPr>
          <w:rFonts w:ascii="Palatino" w:hAnsi="Palatino"/>
          <w:sz w:val="22"/>
          <w:szCs w:val="22"/>
        </w:rPr>
        <w:t>N</w:t>
      </w:r>
      <w:r w:rsidR="00831500">
        <w:rPr>
          <w:rFonts w:ascii="Palatino" w:hAnsi="Palatino"/>
          <w:sz w:val="22"/>
          <w:szCs w:val="22"/>
        </w:rPr>
        <w:t>o neutral and sad expressions are confused as the happy expression.</w:t>
      </w:r>
      <w:r w:rsidR="00AB0C7A">
        <w:rPr>
          <w:rFonts w:ascii="Palatino" w:hAnsi="Palatino"/>
          <w:sz w:val="22"/>
          <w:szCs w:val="22"/>
        </w:rPr>
        <w:t xml:space="preserve"> However, sad faces are </w:t>
      </w:r>
      <w:r w:rsidR="00C5706B">
        <w:rPr>
          <w:rFonts w:ascii="Palatino" w:hAnsi="Palatino"/>
          <w:sz w:val="22"/>
          <w:szCs w:val="22"/>
        </w:rPr>
        <w:t xml:space="preserve">predicted as neutral </w:t>
      </w:r>
      <w:r w:rsidR="00A34FC3">
        <w:rPr>
          <w:rFonts w:ascii="Palatino" w:hAnsi="Palatino"/>
          <w:sz w:val="22"/>
          <w:szCs w:val="22"/>
        </w:rPr>
        <w:t>equally</w:t>
      </w:r>
      <w:r w:rsidR="00C5706B">
        <w:rPr>
          <w:rFonts w:ascii="Palatino" w:hAnsi="Palatino"/>
          <w:sz w:val="22"/>
          <w:szCs w:val="22"/>
        </w:rPr>
        <w:t xml:space="preserve"> as neutral faces are confused as sad. </w:t>
      </w:r>
      <w:r w:rsidR="00625725">
        <w:rPr>
          <w:rFonts w:ascii="Palatino" w:hAnsi="Palatino"/>
          <w:sz w:val="22"/>
          <w:szCs w:val="22"/>
        </w:rPr>
        <w:t>The expression of sadness in face can be mild and appear similar to neutral expressions</w:t>
      </w:r>
      <w:ins w:id="485" w:author="Samad, Manar (msamad)" w:date="2020-07-30T16:13:00Z">
        <w:r w:rsidR="007608EA">
          <w:rPr>
            <w:rFonts w:ascii="Palatino" w:hAnsi="Palatino"/>
            <w:sz w:val="22"/>
            <w:szCs w:val="22"/>
          </w:rPr>
          <w:t xml:space="preserve"> as they are confused during classification</w:t>
        </w:r>
      </w:ins>
      <w:r w:rsidR="00625725">
        <w:rPr>
          <w:rFonts w:ascii="Palatino" w:hAnsi="Palatino"/>
          <w:sz w:val="22"/>
          <w:szCs w:val="22"/>
        </w:rPr>
        <w:t xml:space="preserve">. </w:t>
      </w:r>
      <w:ins w:id="486" w:author="Samad, Manar (msamad)" w:date="2020-07-30T16:14:00Z">
        <w:r w:rsidR="005E70E6">
          <w:rPr>
            <w:rFonts w:ascii="Palatino" w:hAnsi="Palatino"/>
            <w:sz w:val="22"/>
            <w:szCs w:val="22"/>
          </w:rPr>
          <w:t>These results show what 3D point clouds can yield at baseline without any feature engineering</w:t>
        </w:r>
        <w:r w:rsidR="00916A47">
          <w:rPr>
            <w:rFonts w:ascii="Palatino" w:hAnsi="Palatino"/>
            <w:sz w:val="22"/>
            <w:szCs w:val="22"/>
          </w:rPr>
          <w:t xml:space="preserve">. </w:t>
        </w:r>
        <w:r w:rsidR="005E70E6">
          <w:rPr>
            <w:rFonts w:ascii="Palatino" w:hAnsi="Palatino"/>
            <w:sz w:val="22"/>
            <w:szCs w:val="22"/>
          </w:rPr>
          <w:t xml:space="preserve">  </w:t>
        </w:r>
      </w:ins>
    </w:p>
    <w:p w14:paraId="7AF7B28C" w14:textId="0B89A943" w:rsidR="00DD5CF7" w:rsidRDefault="00DD5CF7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B2F2151" w14:textId="0BF9EA29" w:rsidR="00DD5CF7" w:rsidRDefault="00DD5CF7" w:rsidP="00581543">
      <w:pPr>
        <w:jc w:val="both"/>
        <w:rPr>
          <w:rFonts w:ascii="Palatino" w:hAnsi="Palatino"/>
          <w:b/>
          <w:bCs/>
          <w:sz w:val="22"/>
          <w:szCs w:val="22"/>
        </w:rPr>
      </w:pPr>
      <w:r>
        <w:rPr>
          <w:rFonts w:ascii="Palatino" w:hAnsi="Palatino"/>
          <w:b/>
          <w:bCs/>
          <w:noProof/>
          <w:sz w:val="22"/>
          <w:szCs w:val="22"/>
        </w:rPr>
        <w:drawing>
          <wp:inline distT="0" distB="0" distL="0" distR="0" wp14:anchorId="0D98EDA1" wp14:editId="36A03E9D">
            <wp:extent cx="3441290" cy="3200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37" cy="32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797C" w14:textId="77777777" w:rsidR="00670B2D" w:rsidRPr="00670B2D" w:rsidRDefault="00670B2D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8F85D82" w14:textId="77777777" w:rsidR="00734D09" w:rsidRDefault="00734D0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6B58D4F" w14:textId="7962A696" w:rsidR="00734D09" w:rsidRDefault="00734D0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 xml:space="preserve">Figure 3. </w:t>
      </w:r>
      <w:r w:rsidRPr="0071613A">
        <w:rPr>
          <w:rFonts w:ascii="Palatino" w:hAnsi="Palatino"/>
          <w:sz w:val="22"/>
          <w:szCs w:val="22"/>
        </w:rPr>
        <w:t>Confusion matrix for classifying seven prototypical facial expressions using parametric model</w:t>
      </w:r>
      <w:ins w:id="487" w:author="Samad, Manar (msamad)" w:date="2020-07-30T16:15:00Z">
        <w:r w:rsidR="00721B0C">
          <w:rPr>
            <w:rFonts w:ascii="Palatino" w:hAnsi="Palatino"/>
            <w:sz w:val="22"/>
            <w:szCs w:val="22"/>
          </w:rPr>
          <w:t xml:space="preserve">ing of </w:t>
        </w:r>
      </w:ins>
      <w:del w:id="488" w:author="Samad, Manar (msamad)" w:date="2020-07-30T16:15:00Z">
        <w:r w:rsidRPr="0071613A" w:rsidDel="00721B0C">
          <w:rPr>
            <w:rFonts w:ascii="Palatino" w:hAnsi="Palatino"/>
            <w:sz w:val="22"/>
            <w:szCs w:val="22"/>
          </w:rPr>
          <w:delText xml:space="preserve"> of raw</w:delText>
        </w:r>
      </w:del>
      <w:r w:rsidRPr="0071613A">
        <w:rPr>
          <w:rFonts w:ascii="Palatino" w:hAnsi="Palatino"/>
          <w:sz w:val="22"/>
          <w:szCs w:val="22"/>
        </w:rPr>
        <w:t xml:space="preserve"> 3D point cloud data.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</w:p>
    <w:p w14:paraId="5134EA6A" w14:textId="7611C696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22FC5FC8" w14:textId="46F335BA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B60F1A4" w14:textId="51230EF2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4901492F" w14:textId="51615FCC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FA4F924" w14:textId="77777777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EACDAF5" w14:textId="0B27F383" w:rsidR="00670B2D" w:rsidRPr="00670B2D" w:rsidRDefault="00670B2D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670B2D">
        <w:rPr>
          <w:rFonts w:ascii="Palatino" w:hAnsi="Palatino"/>
          <w:b/>
          <w:bCs/>
          <w:sz w:val="22"/>
          <w:szCs w:val="22"/>
        </w:rPr>
        <w:t>Conclusions:</w:t>
      </w:r>
    </w:p>
    <w:p w14:paraId="074E4784" w14:textId="611A5A6F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4B0C391A" w14:textId="2EF7800D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67F831E3" w14:textId="19E245EE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18A185DE" w14:textId="0799574A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442B1AEA" w14:textId="77777777" w:rsidR="00CC6221" w:rsidRDefault="00CC6221" w:rsidP="00581543">
      <w:pPr>
        <w:jc w:val="both"/>
        <w:rPr>
          <w:rFonts w:ascii="Palatino" w:hAnsi="Palatino"/>
          <w:sz w:val="22"/>
          <w:szCs w:val="22"/>
        </w:rPr>
      </w:pPr>
    </w:p>
    <w:p w14:paraId="2B1C08EE" w14:textId="6D8F4BDB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51FCB92D" w14:textId="18635F43" w:rsidR="008B4876" w:rsidRPr="00627872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}</w:t>
      </w:r>
    </w:p>
    <w:sectPr w:rsidR="008B4876" w:rsidRPr="00627872" w:rsidSect="0072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Segoe UI Historic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82AAE"/>
    <w:multiLevelType w:val="hybridMultilevel"/>
    <w:tmpl w:val="207C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ad, Manar (msamad)">
    <w15:presenceInfo w15:providerId="AD" w15:userId="S::msamad@tnstate.edu::15cfb521-0c67-4393-aca6-f8dbffa02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AC"/>
    <w:rsid w:val="00001D1B"/>
    <w:rsid w:val="0001170A"/>
    <w:rsid w:val="000155A9"/>
    <w:rsid w:val="00016C5B"/>
    <w:rsid w:val="00017B9C"/>
    <w:rsid w:val="000216CE"/>
    <w:rsid w:val="00024111"/>
    <w:rsid w:val="00034CF8"/>
    <w:rsid w:val="0003546A"/>
    <w:rsid w:val="000378BA"/>
    <w:rsid w:val="000430C1"/>
    <w:rsid w:val="00043695"/>
    <w:rsid w:val="00043E22"/>
    <w:rsid w:val="0004435B"/>
    <w:rsid w:val="000471ED"/>
    <w:rsid w:val="000521FA"/>
    <w:rsid w:val="0005584C"/>
    <w:rsid w:val="00061613"/>
    <w:rsid w:val="000627FD"/>
    <w:rsid w:val="00065098"/>
    <w:rsid w:val="00070310"/>
    <w:rsid w:val="0007123E"/>
    <w:rsid w:val="00075BBC"/>
    <w:rsid w:val="00076A6B"/>
    <w:rsid w:val="00083C90"/>
    <w:rsid w:val="00090FD9"/>
    <w:rsid w:val="0009592C"/>
    <w:rsid w:val="000975EC"/>
    <w:rsid w:val="0009795A"/>
    <w:rsid w:val="000A142F"/>
    <w:rsid w:val="000A2627"/>
    <w:rsid w:val="000A370E"/>
    <w:rsid w:val="000B096C"/>
    <w:rsid w:val="000B0E98"/>
    <w:rsid w:val="000B502F"/>
    <w:rsid w:val="000B56E8"/>
    <w:rsid w:val="000C34E2"/>
    <w:rsid w:val="000C3C71"/>
    <w:rsid w:val="000C6050"/>
    <w:rsid w:val="000C6762"/>
    <w:rsid w:val="000C7713"/>
    <w:rsid w:val="000D075E"/>
    <w:rsid w:val="000D3DB9"/>
    <w:rsid w:val="000D667A"/>
    <w:rsid w:val="000E0990"/>
    <w:rsid w:val="000E1550"/>
    <w:rsid w:val="000F2A0B"/>
    <w:rsid w:val="000F3138"/>
    <w:rsid w:val="000F3262"/>
    <w:rsid w:val="000F58E1"/>
    <w:rsid w:val="0010684A"/>
    <w:rsid w:val="00106CE6"/>
    <w:rsid w:val="0010738A"/>
    <w:rsid w:val="00107AD7"/>
    <w:rsid w:val="0011140B"/>
    <w:rsid w:val="0011527F"/>
    <w:rsid w:val="00115A61"/>
    <w:rsid w:val="0012114D"/>
    <w:rsid w:val="00121259"/>
    <w:rsid w:val="001212DD"/>
    <w:rsid w:val="001221EF"/>
    <w:rsid w:val="0012468B"/>
    <w:rsid w:val="00126808"/>
    <w:rsid w:val="00127AA4"/>
    <w:rsid w:val="00131538"/>
    <w:rsid w:val="00132E04"/>
    <w:rsid w:val="0013464B"/>
    <w:rsid w:val="00134911"/>
    <w:rsid w:val="00136947"/>
    <w:rsid w:val="00141A93"/>
    <w:rsid w:val="00147717"/>
    <w:rsid w:val="00147FCF"/>
    <w:rsid w:val="00151245"/>
    <w:rsid w:val="001513B9"/>
    <w:rsid w:val="00153A71"/>
    <w:rsid w:val="00155B90"/>
    <w:rsid w:val="00164D3E"/>
    <w:rsid w:val="00164F6E"/>
    <w:rsid w:val="0016505A"/>
    <w:rsid w:val="00167C1C"/>
    <w:rsid w:val="0017020E"/>
    <w:rsid w:val="00171E11"/>
    <w:rsid w:val="00176A74"/>
    <w:rsid w:val="0018075A"/>
    <w:rsid w:val="001810A4"/>
    <w:rsid w:val="00183616"/>
    <w:rsid w:val="00183F85"/>
    <w:rsid w:val="00183FAC"/>
    <w:rsid w:val="0018722F"/>
    <w:rsid w:val="00191390"/>
    <w:rsid w:val="001945AC"/>
    <w:rsid w:val="001A3E5C"/>
    <w:rsid w:val="001A7DEC"/>
    <w:rsid w:val="001B4EE6"/>
    <w:rsid w:val="001B686A"/>
    <w:rsid w:val="001B75D1"/>
    <w:rsid w:val="001C4B1A"/>
    <w:rsid w:val="001D3D12"/>
    <w:rsid w:val="001D4685"/>
    <w:rsid w:val="001D699B"/>
    <w:rsid w:val="001E09B7"/>
    <w:rsid w:val="001E614E"/>
    <w:rsid w:val="001E6E38"/>
    <w:rsid w:val="001E71A1"/>
    <w:rsid w:val="001E71AE"/>
    <w:rsid w:val="001F0C46"/>
    <w:rsid w:val="001F14DE"/>
    <w:rsid w:val="001F58E3"/>
    <w:rsid w:val="001F7F98"/>
    <w:rsid w:val="00200423"/>
    <w:rsid w:val="00207983"/>
    <w:rsid w:val="0021177F"/>
    <w:rsid w:val="00217CE2"/>
    <w:rsid w:val="00217F96"/>
    <w:rsid w:val="00220697"/>
    <w:rsid w:val="00220FF5"/>
    <w:rsid w:val="00231411"/>
    <w:rsid w:val="00236339"/>
    <w:rsid w:val="002378C5"/>
    <w:rsid w:val="00237BB5"/>
    <w:rsid w:val="0024000D"/>
    <w:rsid w:val="00242530"/>
    <w:rsid w:val="00247514"/>
    <w:rsid w:val="00255E08"/>
    <w:rsid w:val="00260335"/>
    <w:rsid w:val="00263F6A"/>
    <w:rsid w:val="00264849"/>
    <w:rsid w:val="00265F39"/>
    <w:rsid w:val="00266160"/>
    <w:rsid w:val="00271097"/>
    <w:rsid w:val="00275697"/>
    <w:rsid w:val="00276A3F"/>
    <w:rsid w:val="00284B9C"/>
    <w:rsid w:val="00295C31"/>
    <w:rsid w:val="002A04CB"/>
    <w:rsid w:val="002A1866"/>
    <w:rsid w:val="002A3534"/>
    <w:rsid w:val="002A74B5"/>
    <w:rsid w:val="002B3B4B"/>
    <w:rsid w:val="002B7A44"/>
    <w:rsid w:val="002C23D0"/>
    <w:rsid w:val="002C261E"/>
    <w:rsid w:val="002D572A"/>
    <w:rsid w:val="002D6306"/>
    <w:rsid w:val="002E11B4"/>
    <w:rsid w:val="002F1C9B"/>
    <w:rsid w:val="002F2B73"/>
    <w:rsid w:val="003007C1"/>
    <w:rsid w:val="00301054"/>
    <w:rsid w:val="003017D6"/>
    <w:rsid w:val="00302234"/>
    <w:rsid w:val="003025DE"/>
    <w:rsid w:val="00302703"/>
    <w:rsid w:val="0030436F"/>
    <w:rsid w:val="00306ACC"/>
    <w:rsid w:val="00317794"/>
    <w:rsid w:val="0031793B"/>
    <w:rsid w:val="00324BB3"/>
    <w:rsid w:val="00337511"/>
    <w:rsid w:val="00340718"/>
    <w:rsid w:val="00341F6B"/>
    <w:rsid w:val="003436F6"/>
    <w:rsid w:val="00345A38"/>
    <w:rsid w:val="00351868"/>
    <w:rsid w:val="00352014"/>
    <w:rsid w:val="003521DA"/>
    <w:rsid w:val="00362D89"/>
    <w:rsid w:val="003635DA"/>
    <w:rsid w:val="00363CE9"/>
    <w:rsid w:val="00366290"/>
    <w:rsid w:val="00366479"/>
    <w:rsid w:val="00366C28"/>
    <w:rsid w:val="0037345B"/>
    <w:rsid w:val="00373D62"/>
    <w:rsid w:val="003869AC"/>
    <w:rsid w:val="00386FF5"/>
    <w:rsid w:val="00392BAB"/>
    <w:rsid w:val="003955D2"/>
    <w:rsid w:val="003A0EF0"/>
    <w:rsid w:val="003A115A"/>
    <w:rsid w:val="003A58FC"/>
    <w:rsid w:val="003B0943"/>
    <w:rsid w:val="003B2A11"/>
    <w:rsid w:val="003C6490"/>
    <w:rsid w:val="003D4DA5"/>
    <w:rsid w:val="003D4FE5"/>
    <w:rsid w:val="003D5057"/>
    <w:rsid w:val="003E3267"/>
    <w:rsid w:val="003E3781"/>
    <w:rsid w:val="003E3F91"/>
    <w:rsid w:val="003F6DF3"/>
    <w:rsid w:val="00410DA3"/>
    <w:rsid w:val="0041297E"/>
    <w:rsid w:val="00417EC8"/>
    <w:rsid w:val="00422B27"/>
    <w:rsid w:val="00422DEC"/>
    <w:rsid w:val="004310F6"/>
    <w:rsid w:val="00431933"/>
    <w:rsid w:val="004355C3"/>
    <w:rsid w:val="00435D07"/>
    <w:rsid w:val="004433D4"/>
    <w:rsid w:val="0044397F"/>
    <w:rsid w:val="0045004F"/>
    <w:rsid w:val="00450C4E"/>
    <w:rsid w:val="00451456"/>
    <w:rsid w:val="00456587"/>
    <w:rsid w:val="004637B6"/>
    <w:rsid w:val="00471BE7"/>
    <w:rsid w:val="00473BA5"/>
    <w:rsid w:val="004751C9"/>
    <w:rsid w:val="004760DA"/>
    <w:rsid w:val="00477C13"/>
    <w:rsid w:val="00480F56"/>
    <w:rsid w:val="00481E3A"/>
    <w:rsid w:val="0048201D"/>
    <w:rsid w:val="004830E4"/>
    <w:rsid w:val="00483FE7"/>
    <w:rsid w:val="00494F01"/>
    <w:rsid w:val="004A103E"/>
    <w:rsid w:val="004A1F83"/>
    <w:rsid w:val="004A38A6"/>
    <w:rsid w:val="004A3BBF"/>
    <w:rsid w:val="004A4841"/>
    <w:rsid w:val="004A7953"/>
    <w:rsid w:val="004B2C03"/>
    <w:rsid w:val="004B38A9"/>
    <w:rsid w:val="004B3F90"/>
    <w:rsid w:val="004B5CD4"/>
    <w:rsid w:val="004B607E"/>
    <w:rsid w:val="004B7BEF"/>
    <w:rsid w:val="004C7413"/>
    <w:rsid w:val="004D114D"/>
    <w:rsid w:val="004E0224"/>
    <w:rsid w:val="004E3C10"/>
    <w:rsid w:val="004E575A"/>
    <w:rsid w:val="004E6DA9"/>
    <w:rsid w:val="0050224C"/>
    <w:rsid w:val="00504822"/>
    <w:rsid w:val="00504D13"/>
    <w:rsid w:val="005120BE"/>
    <w:rsid w:val="00521197"/>
    <w:rsid w:val="00522272"/>
    <w:rsid w:val="00526993"/>
    <w:rsid w:val="00536C78"/>
    <w:rsid w:val="005427C4"/>
    <w:rsid w:val="00544372"/>
    <w:rsid w:val="00544618"/>
    <w:rsid w:val="00552524"/>
    <w:rsid w:val="00552F44"/>
    <w:rsid w:val="005553FD"/>
    <w:rsid w:val="00555C4B"/>
    <w:rsid w:val="00563216"/>
    <w:rsid w:val="00564B3B"/>
    <w:rsid w:val="00566E6D"/>
    <w:rsid w:val="00567F73"/>
    <w:rsid w:val="00572309"/>
    <w:rsid w:val="00573207"/>
    <w:rsid w:val="00577A1F"/>
    <w:rsid w:val="00581543"/>
    <w:rsid w:val="005823E7"/>
    <w:rsid w:val="00591704"/>
    <w:rsid w:val="00595578"/>
    <w:rsid w:val="005959B9"/>
    <w:rsid w:val="005975F1"/>
    <w:rsid w:val="005A1BC9"/>
    <w:rsid w:val="005A7A4D"/>
    <w:rsid w:val="005B0716"/>
    <w:rsid w:val="005B1D2B"/>
    <w:rsid w:val="005B2B99"/>
    <w:rsid w:val="005C2DD4"/>
    <w:rsid w:val="005C538F"/>
    <w:rsid w:val="005C56B4"/>
    <w:rsid w:val="005C651A"/>
    <w:rsid w:val="005C72D1"/>
    <w:rsid w:val="005D03DE"/>
    <w:rsid w:val="005D2585"/>
    <w:rsid w:val="005D5E88"/>
    <w:rsid w:val="005D6090"/>
    <w:rsid w:val="005E1830"/>
    <w:rsid w:val="005E70E6"/>
    <w:rsid w:val="005F2E36"/>
    <w:rsid w:val="005F3279"/>
    <w:rsid w:val="005F743B"/>
    <w:rsid w:val="00601BC9"/>
    <w:rsid w:val="00606C26"/>
    <w:rsid w:val="00612FF4"/>
    <w:rsid w:val="006139A8"/>
    <w:rsid w:val="00614232"/>
    <w:rsid w:val="00614EFE"/>
    <w:rsid w:val="00625725"/>
    <w:rsid w:val="0062598E"/>
    <w:rsid w:val="006273E5"/>
    <w:rsid w:val="00627872"/>
    <w:rsid w:val="0063154E"/>
    <w:rsid w:val="006464CF"/>
    <w:rsid w:val="006507E0"/>
    <w:rsid w:val="006556DD"/>
    <w:rsid w:val="006661A3"/>
    <w:rsid w:val="00666E1A"/>
    <w:rsid w:val="00670B2D"/>
    <w:rsid w:val="00673592"/>
    <w:rsid w:val="00675E34"/>
    <w:rsid w:val="006761E2"/>
    <w:rsid w:val="00676687"/>
    <w:rsid w:val="00686AE6"/>
    <w:rsid w:val="00694436"/>
    <w:rsid w:val="006A10E3"/>
    <w:rsid w:val="006A2B31"/>
    <w:rsid w:val="006A3D85"/>
    <w:rsid w:val="006A4C1C"/>
    <w:rsid w:val="006A6E6F"/>
    <w:rsid w:val="006B12D1"/>
    <w:rsid w:val="006C52F5"/>
    <w:rsid w:val="006D3961"/>
    <w:rsid w:val="006D4C51"/>
    <w:rsid w:val="006D7AF3"/>
    <w:rsid w:val="006E3553"/>
    <w:rsid w:val="006E68EA"/>
    <w:rsid w:val="006F0770"/>
    <w:rsid w:val="006F7E51"/>
    <w:rsid w:val="007027E1"/>
    <w:rsid w:val="00702A7B"/>
    <w:rsid w:val="00705B8D"/>
    <w:rsid w:val="00707BEE"/>
    <w:rsid w:val="007101DE"/>
    <w:rsid w:val="00712066"/>
    <w:rsid w:val="00713B7B"/>
    <w:rsid w:val="0071428A"/>
    <w:rsid w:val="00715A0A"/>
    <w:rsid w:val="0071613A"/>
    <w:rsid w:val="00721B0C"/>
    <w:rsid w:val="00726955"/>
    <w:rsid w:val="00726DF8"/>
    <w:rsid w:val="007309F1"/>
    <w:rsid w:val="00734D09"/>
    <w:rsid w:val="007364BF"/>
    <w:rsid w:val="00737FA8"/>
    <w:rsid w:val="00740ED6"/>
    <w:rsid w:val="00751633"/>
    <w:rsid w:val="007517F1"/>
    <w:rsid w:val="00752940"/>
    <w:rsid w:val="00754BB5"/>
    <w:rsid w:val="007608EA"/>
    <w:rsid w:val="007620D4"/>
    <w:rsid w:val="00766A32"/>
    <w:rsid w:val="00770536"/>
    <w:rsid w:val="00770CD6"/>
    <w:rsid w:val="0077223B"/>
    <w:rsid w:val="00784D4B"/>
    <w:rsid w:val="007858E7"/>
    <w:rsid w:val="00786E95"/>
    <w:rsid w:val="007B1B1F"/>
    <w:rsid w:val="007B1D5B"/>
    <w:rsid w:val="007B28D9"/>
    <w:rsid w:val="007B65BB"/>
    <w:rsid w:val="007C353C"/>
    <w:rsid w:val="007C5C17"/>
    <w:rsid w:val="007D08D4"/>
    <w:rsid w:val="007D0C6F"/>
    <w:rsid w:val="007D2D84"/>
    <w:rsid w:val="007E6CEE"/>
    <w:rsid w:val="007F1181"/>
    <w:rsid w:val="007F130F"/>
    <w:rsid w:val="007F2FF4"/>
    <w:rsid w:val="007F75B8"/>
    <w:rsid w:val="00803860"/>
    <w:rsid w:val="00803FDA"/>
    <w:rsid w:val="008049A1"/>
    <w:rsid w:val="00806ECD"/>
    <w:rsid w:val="00807263"/>
    <w:rsid w:val="00807ADC"/>
    <w:rsid w:val="00812FDA"/>
    <w:rsid w:val="00814FE2"/>
    <w:rsid w:val="00817F4B"/>
    <w:rsid w:val="0082393F"/>
    <w:rsid w:val="0082571E"/>
    <w:rsid w:val="00830DC3"/>
    <w:rsid w:val="008310CD"/>
    <w:rsid w:val="00831500"/>
    <w:rsid w:val="0083562F"/>
    <w:rsid w:val="0084047F"/>
    <w:rsid w:val="00840B08"/>
    <w:rsid w:val="008648E4"/>
    <w:rsid w:val="00867C6B"/>
    <w:rsid w:val="00884C63"/>
    <w:rsid w:val="008869F8"/>
    <w:rsid w:val="00890CAF"/>
    <w:rsid w:val="00893218"/>
    <w:rsid w:val="008968C9"/>
    <w:rsid w:val="008B4876"/>
    <w:rsid w:val="008B4F6F"/>
    <w:rsid w:val="008B6047"/>
    <w:rsid w:val="008C2C71"/>
    <w:rsid w:val="008C33FB"/>
    <w:rsid w:val="008C4855"/>
    <w:rsid w:val="008C59F4"/>
    <w:rsid w:val="008C7010"/>
    <w:rsid w:val="008D0EA7"/>
    <w:rsid w:val="008D527D"/>
    <w:rsid w:val="008D6C5A"/>
    <w:rsid w:val="008D6E8A"/>
    <w:rsid w:val="008E04EF"/>
    <w:rsid w:val="008E1B5B"/>
    <w:rsid w:val="008E36A5"/>
    <w:rsid w:val="008E4FA9"/>
    <w:rsid w:val="008E6C9C"/>
    <w:rsid w:val="008F3471"/>
    <w:rsid w:val="008F654F"/>
    <w:rsid w:val="008F7F1B"/>
    <w:rsid w:val="00900C71"/>
    <w:rsid w:val="00904F90"/>
    <w:rsid w:val="00906973"/>
    <w:rsid w:val="00906DE1"/>
    <w:rsid w:val="00914352"/>
    <w:rsid w:val="00916A47"/>
    <w:rsid w:val="00917DDC"/>
    <w:rsid w:val="009210B6"/>
    <w:rsid w:val="00921C77"/>
    <w:rsid w:val="00932638"/>
    <w:rsid w:val="00934E06"/>
    <w:rsid w:val="00936B28"/>
    <w:rsid w:val="00941627"/>
    <w:rsid w:val="00941D37"/>
    <w:rsid w:val="00951A49"/>
    <w:rsid w:val="009536DB"/>
    <w:rsid w:val="00961B2D"/>
    <w:rsid w:val="00965073"/>
    <w:rsid w:val="00966D87"/>
    <w:rsid w:val="00967292"/>
    <w:rsid w:val="009758E8"/>
    <w:rsid w:val="00981570"/>
    <w:rsid w:val="009835DA"/>
    <w:rsid w:val="009A6460"/>
    <w:rsid w:val="009A69FB"/>
    <w:rsid w:val="009A6ABC"/>
    <w:rsid w:val="009B3FA8"/>
    <w:rsid w:val="009C0ED9"/>
    <w:rsid w:val="009D1190"/>
    <w:rsid w:val="009D3472"/>
    <w:rsid w:val="009D7005"/>
    <w:rsid w:val="009E63FF"/>
    <w:rsid w:val="009F1824"/>
    <w:rsid w:val="009F3046"/>
    <w:rsid w:val="009F40D9"/>
    <w:rsid w:val="00A021F4"/>
    <w:rsid w:val="00A04A68"/>
    <w:rsid w:val="00A05AB0"/>
    <w:rsid w:val="00A05E79"/>
    <w:rsid w:val="00A10D85"/>
    <w:rsid w:val="00A15443"/>
    <w:rsid w:val="00A22E1E"/>
    <w:rsid w:val="00A22E26"/>
    <w:rsid w:val="00A23021"/>
    <w:rsid w:val="00A34FC3"/>
    <w:rsid w:val="00A43088"/>
    <w:rsid w:val="00A441BE"/>
    <w:rsid w:val="00A443A1"/>
    <w:rsid w:val="00A513CA"/>
    <w:rsid w:val="00A621C4"/>
    <w:rsid w:val="00A6485A"/>
    <w:rsid w:val="00A71E44"/>
    <w:rsid w:val="00A818BF"/>
    <w:rsid w:val="00A82B94"/>
    <w:rsid w:val="00A845B8"/>
    <w:rsid w:val="00A86398"/>
    <w:rsid w:val="00A97497"/>
    <w:rsid w:val="00A97900"/>
    <w:rsid w:val="00AA5865"/>
    <w:rsid w:val="00AB0C7A"/>
    <w:rsid w:val="00AB19E9"/>
    <w:rsid w:val="00AB282C"/>
    <w:rsid w:val="00AB44F4"/>
    <w:rsid w:val="00AB6D33"/>
    <w:rsid w:val="00AB7DC8"/>
    <w:rsid w:val="00AC0FCD"/>
    <w:rsid w:val="00AC2F82"/>
    <w:rsid w:val="00AE0B09"/>
    <w:rsid w:val="00AE58C9"/>
    <w:rsid w:val="00AE5A67"/>
    <w:rsid w:val="00AE629D"/>
    <w:rsid w:val="00AF0B4D"/>
    <w:rsid w:val="00AF2F80"/>
    <w:rsid w:val="00AF56A1"/>
    <w:rsid w:val="00B009D1"/>
    <w:rsid w:val="00B07E3B"/>
    <w:rsid w:val="00B11048"/>
    <w:rsid w:val="00B17F17"/>
    <w:rsid w:val="00B252D6"/>
    <w:rsid w:val="00B2662E"/>
    <w:rsid w:val="00B266DC"/>
    <w:rsid w:val="00B30B54"/>
    <w:rsid w:val="00B334D1"/>
    <w:rsid w:val="00B36829"/>
    <w:rsid w:val="00B435B3"/>
    <w:rsid w:val="00B57BB5"/>
    <w:rsid w:val="00B60C77"/>
    <w:rsid w:val="00B61024"/>
    <w:rsid w:val="00B710CE"/>
    <w:rsid w:val="00B83834"/>
    <w:rsid w:val="00B8556C"/>
    <w:rsid w:val="00B863B0"/>
    <w:rsid w:val="00B929D8"/>
    <w:rsid w:val="00B92CAD"/>
    <w:rsid w:val="00B93EA1"/>
    <w:rsid w:val="00B95463"/>
    <w:rsid w:val="00B96445"/>
    <w:rsid w:val="00B96D51"/>
    <w:rsid w:val="00BA0807"/>
    <w:rsid w:val="00BA0ABD"/>
    <w:rsid w:val="00BA50E7"/>
    <w:rsid w:val="00BA6F96"/>
    <w:rsid w:val="00BC3B8D"/>
    <w:rsid w:val="00BC596C"/>
    <w:rsid w:val="00BC7A90"/>
    <w:rsid w:val="00BD2D42"/>
    <w:rsid w:val="00BD7F6C"/>
    <w:rsid w:val="00BE3298"/>
    <w:rsid w:val="00BE780C"/>
    <w:rsid w:val="00BF0082"/>
    <w:rsid w:val="00BF0BF8"/>
    <w:rsid w:val="00BF197C"/>
    <w:rsid w:val="00C028DB"/>
    <w:rsid w:val="00C15314"/>
    <w:rsid w:val="00C20845"/>
    <w:rsid w:val="00C233F9"/>
    <w:rsid w:val="00C26816"/>
    <w:rsid w:val="00C34952"/>
    <w:rsid w:val="00C4254C"/>
    <w:rsid w:val="00C4515F"/>
    <w:rsid w:val="00C46657"/>
    <w:rsid w:val="00C47D59"/>
    <w:rsid w:val="00C51322"/>
    <w:rsid w:val="00C53E7E"/>
    <w:rsid w:val="00C5706B"/>
    <w:rsid w:val="00C62BC6"/>
    <w:rsid w:val="00C708DD"/>
    <w:rsid w:val="00C73A05"/>
    <w:rsid w:val="00C80F55"/>
    <w:rsid w:val="00C8177E"/>
    <w:rsid w:val="00C85BD0"/>
    <w:rsid w:val="00C85D3F"/>
    <w:rsid w:val="00C86097"/>
    <w:rsid w:val="00C8705E"/>
    <w:rsid w:val="00C95B9A"/>
    <w:rsid w:val="00CA5308"/>
    <w:rsid w:val="00CA6019"/>
    <w:rsid w:val="00CB079E"/>
    <w:rsid w:val="00CB0820"/>
    <w:rsid w:val="00CB2358"/>
    <w:rsid w:val="00CB37A8"/>
    <w:rsid w:val="00CB5057"/>
    <w:rsid w:val="00CB515B"/>
    <w:rsid w:val="00CC1935"/>
    <w:rsid w:val="00CC2EF0"/>
    <w:rsid w:val="00CC3556"/>
    <w:rsid w:val="00CC6221"/>
    <w:rsid w:val="00CD02EF"/>
    <w:rsid w:val="00CD2E79"/>
    <w:rsid w:val="00CD38E3"/>
    <w:rsid w:val="00CD4BE0"/>
    <w:rsid w:val="00CE2658"/>
    <w:rsid w:val="00CE3433"/>
    <w:rsid w:val="00CE45C0"/>
    <w:rsid w:val="00CE4BF9"/>
    <w:rsid w:val="00CE75FA"/>
    <w:rsid w:val="00CF272A"/>
    <w:rsid w:val="00CF7FE8"/>
    <w:rsid w:val="00D0072E"/>
    <w:rsid w:val="00D07EDF"/>
    <w:rsid w:val="00D1517E"/>
    <w:rsid w:val="00D20A54"/>
    <w:rsid w:val="00D22A21"/>
    <w:rsid w:val="00D22BA8"/>
    <w:rsid w:val="00D23635"/>
    <w:rsid w:val="00D32902"/>
    <w:rsid w:val="00D34F83"/>
    <w:rsid w:val="00D3644A"/>
    <w:rsid w:val="00D37CEF"/>
    <w:rsid w:val="00D4113A"/>
    <w:rsid w:val="00D4459D"/>
    <w:rsid w:val="00D44640"/>
    <w:rsid w:val="00D46D63"/>
    <w:rsid w:val="00D52BD8"/>
    <w:rsid w:val="00D54AF2"/>
    <w:rsid w:val="00D553BA"/>
    <w:rsid w:val="00D67B38"/>
    <w:rsid w:val="00D72EA3"/>
    <w:rsid w:val="00D73694"/>
    <w:rsid w:val="00D73BFE"/>
    <w:rsid w:val="00D8210C"/>
    <w:rsid w:val="00D831C8"/>
    <w:rsid w:val="00D8680D"/>
    <w:rsid w:val="00D900EB"/>
    <w:rsid w:val="00D9043B"/>
    <w:rsid w:val="00D90D3C"/>
    <w:rsid w:val="00D9195E"/>
    <w:rsid w:val="00D95492"/>
    <w:rsid w:val="00D96390"/>
    <w:rsid w:val="00DA27C2"/>
    <w:rsid w:val="00DA51C1"/>
    <w:rsid w:val="00DA5E2A"/>
    <w:rsid w:val="00DC1C5A"/>
    <w:rsid w:val="00DC4B21"/>
    <w:rsid w:val="00DD19AF"/>
    <w:rsid w:val="00DD5650"/>
    <w:rsid w:val="00DD5CF7"/>
    <w:rsid w:val="00DE0619"/>
    <w:rsid w:val="00DE248F"/>
    <w:rsid w:val="00DF3EA5"/>
    <w:rsid w:val="00DF71C3"/>
    <w:rsid w:val="00E02B86"/>
    <w:rsid w:val="00E04CF1"/>
    <w:rsid w:val="00E05789"/>
    <w:rsid w:val="00E06318"/>
    <w:rsid w:val="00E11A76"/>
    <w:rsid w:val="00E148CF"/>
    <w:rsid w:val="00E23657"/>
    <w:rsid w:val="00E26F92"/>
    <w:rsid w:val="00E313FF"/>
    <w:rsid w:val="00E345E5"/>
    <w:rsid w:val="00E3673B"/>
    <w:rsid w:val="00E37105"/>
    <w:rsid w:val="00E42269"/>
    <w:rsid w:val="00E43956"/>
    <w:rsid w:val="00E45E76"/>
    <w:rsid w:val="00E46720"/>
    <w:rsid w:val="00E51FD5"/>
    <w:rsid w:val="00E55EAB"/>
    <w:rsid w:val="00E563BF"/>
    <w:rsid w:val="00E61F77"/>
    <w:rsid w:val="00E625BA"/>
    <w:rsid w:val="00E67770"/>
    <w:rsid w:val="00E72474"/>
    <w:rsid w:val="00E82841"/>
    <w:rsid w:val="00E845BB"/>
    <w:rsid w:val="00E84710"/>
    <w:rsid w:val="00E863BF"/>
    <w:rsid w:val="00E8756E"/>
    <w:rsid w:val="00E9703C"/>
    <w:rsid w:val="00EA068F"/>
    <w:rsid w:val="00EA0EB2"/>
    <w:rsid w:val="00EA0F0D"/>
    <w:rsid w:val="00EA3C34"/>
    <w:rsid w:val="00EA520A"/>
    <w:rsid w:val="00EA5875"/>
    <w:rsid w:val="00EA6745"/>
    <w:rsid w:val="00EC11DB"/>
    <w:rsid w:val="00EC33C9"/>
    <w:rsid w:val="00ED0F95"/>
    <w:rsid w:val="00EE1E52"/>
    <w:rsid w:val="00EE280A"/>
    <w:rsid w:val="00EE2AFC"/>
    <w:rsid w:val="00EF3D49"/>
    <w:rsid w:val="00EF78EB"/>
    <w:rsid w:val="00F0163D"/>
    <w:rsid w:val="00F028E3"/>
    <w:rsid w:val="00F034F9"/>
    <w:rsid w:val="00F07CAE"/>
    <w:rsid w:val="00F14B5B"/>
    <w:rsid w:val="00F26B69"/>
    <w:rsid w:val="00F45947"/>
    <w:rsid w:val="00F474FD"/>
    <w:rsid w:val="00F47F09"/>
    <w:rsid w:val="00F51608"/>
    <w:rsid w:val="00F537A9"/>
    <w:rsid w:val="00F66835"/>
    <w:rsid w:val="00F66906"/>
    <w:rsid w:val="00F66C21"/>
    <w:rsid w:val="00F73295"/>
    <w:rsid w:val="00F76AF2"/>
    <w:rsid w:val="00F82A09"/>
    <w:rsid w:val="00F86434"/>
    <w:rsid w:val="00F872D8"/>
    <w:rsid w:val="00F968C1"/>
    <w:rsid w:val="00FA1FD5"/>
    <w:rsid w:val="00FA2610"/>
    <w:rsid w:val="00FB1B13"/>
    <w:rsid w:val="00FB2423"/>
    <w:rsid w:val="00FB7109"/>
    <w:rsid w:val="00FB7810"/>
    <w:rsid w:val="00FC0222"/>
    <w:rsid w:val="00FC17FA"/>
    <w:rsid w:val="00FC4890"/>
    <w:rsid w:val="00FC52C7"/>
    <w:rsid w:val="00FC6B1D"/>
    <w:rsid w:val="00FC784F"/>
    <w:rsid w:val="00FD0989"/>
    <w:rsid w:val="00FD3665"/>
    <w:rsid w:val="00FD5B96"/>
    <w:rsid w:val="00FD75D0"/>
    <w:rsid w:val="00FE1491"/>
    <w:rsid w:val="00FE6D9A"/>
    <w:rsid w:val="00FE7BAA"/>
    <w:rsid w:val="00FF12C4"/>
    <w:rsid w:val="00FF44DC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3CDE4"/>
  <w15:chartTrackingRefBased/>
  <w15:docId w15:val="{AB4D7E63-5694-2344-B9FE-FF87FDC3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BC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96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8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2946</Words>
  <Characters>16472</Characters>
  <Application>Microsoft Office Word</Application>
  <DocSecurity>0</DocSecurity>
  <Lines>484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Samad, Manar (msamad)</dc:creator>
  <cp:keywords/>
  <dc:description/>
  <cp:lastModifiedBy>Samad, Manar (msamad)</cp:lastModifiedBy>
  <cp:revision>327</cp:revision>
  <dcterms:created xsi:type="dcterms:W3CDTF">2020-07-29T22:04:00Z</dcterms:created>
  <dcterms:modified xsi:type="dcterms:W3CDTF">2020-07-30T21:15:00Z</dcterms:modified>
</cp:coreProperties>
</file>